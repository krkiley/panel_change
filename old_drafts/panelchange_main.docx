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9836" w14:textId="77777777" w:rsidR="003768C5" w:rsidRPr="00705BD2" w:rsidRDefault="003768C5" w:rsidP="003768C5">
      <w:pPr>
        <w:pStyle w:val="Title"/>
      </w:pPr>
      <w:r w:rsidRPr="00705BD2">
        <w:t>Measuring Stability and Change in Personal Culture Using Panel Data</w:t>
      </w:r>
    </w:p>
    <w:p w14:paraId="07733466" w14:textId="77777777" w:rsidR="003768C5" w:rsidRPr="00705BD2" w:rsidRDefault="003768C5">
      <w:pPr>
        <w:pStyle w:val="Heading1"/>
      </w:pPr>
    </w:p>
    <w:p w14:paraId="69ADEC4B" w14:textId="77777777" w:rsidR="00E7001D" w:rsidRPr="00705BD2" w:rsidRDefault="00B3723B" w:rsidP="00C42253">
      <w:pPr>
        <w:pStyle w:val="Heading1"/>
        <w:numPr>
          <w:ilvl w:val="0"/>
          <w:numId w:val="5"/>
        </w:numPr>
      </w:pPr>
      <w:r w:rsidRPr="00705BD2">
        <w:t>Introduction</w:t>
      </w:r>
    </w:p>
    <w:p w14:paraId="504EDEC6" w14:textId="72D4B852" w:rsidR="00E7001D" w:rsidRDefault="00B3723B">
      <w:pPr>
        <w:pStyle w:val="FirstParagraph"/>
        <w:rPr>
          <w:ins w:id="0" w:author="Microsoft Office User" w:date="2019-10-30T11:13:00Z"/>
        </w:rPr>
      </w:pPr>
      <w:r w:rsidRPr="00705BD2">
        <w:t>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14:paraId="1DE16302" w14:textId="30296F80" w:rsidR="004A233C" w:rsidRDefault="00497A2F" w:rsidP="00A86DFA">
      <w:pPr>
        <w:pStyle w:val="BodyText"/>
        <w:rPr>
          <w:ins w:id="1" w:author="Microsoft Office User" w:date="2019-10-30T11:18:00Z"/>
        </w:rPr>
      </w:pPr>
      <w:ins w:id="2" w:author="Microsoft Office User" w:date="2019-11-05T11:47:00Z">
        <w:r>
          <w:t xml:space="preserve">Attempts to account for opinion change at the </w:t>
        </w:r>
      </w:ins>
      <w:ins w:id="3" w:author="Microsoft Office User" w:date="2019-11-05T11:49:00Z">
        <w:r w:rsidR="001D337A">
          <w:t>population</w:t>
        </w:r>
      </w:ins>
      <w:ins w:id="4" w:author="Microsoft Office User" w:date="2019-11-05T11:47:00Z">
        <w:r>
          <w:t xml:space="preserve"> level have </w:t>
        </w:r>
      </w:ins>
      <w:ins w:id="5" w:author="Microsoft Office User" w:date="2019-11-05T11:48:00Z">
        <w:r>
          <w:t>produced</w:t>
        </w:r>
      </w:ins>
      <w:ins w:id="6" w:author="Microsoft Office User" w:date="2019-11-05T11:47:00Z">
        <w:r>
          <w:t xml:space="preserve"> an array of often </w:t>
        </w:r>
      </w:ins>
      <w:ins w:id="7" w:author="Microsoft Office User" w:date="2019-11-05T11:48:00Z">
        <w:r>
          <w:t>conflicting</w:t>
        </w:r>
      </w:ins>
      <w:ins w:id="8" w:author="Microsoft Office User" w:date="2019-11-05T11:47:00Z">
        <w:r>
          <w:t xml:space="preserve"> </w:t>
        </w:r>
      </w:ins>
      <w:ins w:id="9" w:author="Microsoft Office User" w:date="2019-11-05T11:48:00Z">
        <w:r>
          <w:t xml:space="preserve">theories. </w:t>
        </w:r>
      </w:ins>
      <w:ins w:id="10" w:author="Microsoft Office User" w:date="2019-11-01T10:52:00Z">
        <w:r w:rsidR="00A86DFA">
          <w:t xml:space="preserve">Within sociology, a number of models suggest that individuals </w:t>
        </w:r>
      </w:ins>
      <w:ins w:id="11" w:author="Microsoft Office User" w:date="2019-11-01T10:53:00Z">
        <w:r w:rsidR="00A86DFA">
          <w:t>lack the ability to form coherent beliefs on a range of issues and, as a result construct responses in the interview setting, drawing on ideas they’ve heard from opinion leaders</w:t>
        </w:r>
      </w:ins>
      <w:ins w:id="12" w:author="Microsoft Office User" w:date="2019-11-05T11:49:00Z">
        <w:r w:rsidR="001D337A">
          <w:t>, changing these attitudes when elite discourse changes</w:t>
        </w:r>
      </w:ins>
      <w:ins w:id="13" w:author="Microsoft Office User" w:date="2019-11-05T11:50:00Z">
        <w:r w:rsidR="001D337A">
          <w:t xml:space="preserve"> (</w:t>
        </w:r>
        <w:proofErr w:type="spellStart"/>
        <w:r w:rsidR="001D337A">
          <w:t>Zaller</w:t>
        </w:r>
        <w:proofErr w:type="spellEnd"/>
        <w:r w:rsidR="001D337A">
          <w:t xml:space="preserve"> 1992; Converse 1964</w:t>
        </w:r>
      </w:ins>
      <w:ins w:id="14" w:author="Microsoft Office User" w:date="2019-11-05T12:06:00Z">
        <w:r w:rsidR="00306B25">
          <w:t>; Perrin and McFadden 2016</w:t>
        </w:r>
      </w:ins>
      <w:ins w:id="15" w:author="Microsoft Office User" w:date="2019-11-05T11:50:00Z">
        <w:r w:rsidR="001D337A">
          <w:t>)</w:t>
        </w:r>
      </w:ins>
      <w:ins w:id="16" w:author="Microsoft Office User" w:date="2019-11-05T11:49:00Z">
        <w:r w:rsidR="001D337A">
          <w:t xml:space="preserve">. </w:t>
        </w:r>
      </w:ins>
      <w:ins w:id="17" w:author="Microsoft Office User" w:date="2019-11-05T11:50:00Z">
        <w:r w:rsidR="001D337A">
          <w:t xml:space="preserve">A second group of theories posit that individuals hold </w:t>
        </w:r>
      </w:ins>
      <w:ins w:id="18" w:author="Microsoft Office User" w:date="2019-11-05T11:51:00Z">
        <w:r w:rsidR="001D337A">
          <w:t>attitudes and beliefs on a range of issues</w:t>
        </w:r>
      </w:ins>
      <w:ins w:id="19" w:author="Microsoft Office User" w:date="2019-11-05T11:50:00Z">
        <w:r w:rsidR="001D337A">
          <w:t xml:space="preserve">, </w:t>
        </w:r>
      </w:ins>
      <w:ins w:id="20" w:author="Microsoft Office User" w:date="2019-11-05T11:51:00Z">
        <w:r w:rsidR="001D337A">
          <w:t xml:space="preserve">but differ in terms of individuals ability to update these beliefs. Some </w:t>
        </w:r>
      </w:ins>
      <w:ins w:id="21" w:author="Microsoft Office User" w:date="2019-11-05T11:53:00Z">
        <w:r w:rsidR="001D337A">
          <w:t xml:space="preserve">models </w:t>
        </w:r>
      </w:ins>
      <w:ins w:id="22" w:author="Microsoft Office User" w:date="2019-11-05T11:51:00Z">
        <w:r w:rsidR="001D337A">
          <w:t>suggest that individuals respond to new information (</w:t>
        </w:r>
      </w:ins>
      <w:proofErr w:type="spellStart"/>
      <w:ins w:id="23" w:author="Microsoft Office User" w:date="2019-11-05T11:52:00Z">
        <w:r w:rsidR="001D337A">
          <w:t>Achen</w:t>
        </w:r>
        <w:proofErr w:type="spellEnd"/>
        <w:r w:rsidR="001D337A">
          <w:t xml:space="preserve"> 1992</w:t>
        </w:r>
      </w:ins>
      <w:ins w:id="24" w:author="Microsoft Office User" w:date="2019-11-05T11:51:00Z">
        <w:r w:rsidR="001D337A">
          <w:t xml:space="preserve">), while others </w:t>
        </w:r>
      </w:ins>
      <w:ins w:id="25" w:author="Microsoft Office User" w:date="2019-11-05T11:52:00Z">
        <w:r w:rsidR="001D337A">
          <w:t>suggest that individuals are generally resistant to attitude change and</w:t>
        </w:r>
      </w:ins>
      <w:ins w:id="26" w:author="Microsoft Office User" w:date="2019-11-05T11:50:00Z">
        <w:r w:rsidR="001D337A">
          <w:t xml:space="preserve"> t</w:t>
        </w:r>
      </w:ins>
      <w:ins w:id="27" w:author="Microsoft Office User" w:date="2019-10-30T13:05:00Z">
        <w:r w:rsidR="00B16251">
          <w:t xml:space="preserve">hat </w:t>
        </w:r>
      </w:ins>
      <w:ins w:id="28" w:author="Microsoft Office User" w:date="2019-10-30T11:59:00Z">
        <w:r w:rsidR="00065323">
          <w:t>most cultural change</w:t>
        </w:r>
      </w:ins>
      <w:ins w:id="29" w:author="Microsoft Office User" w:date="2019-10-30T13:05:00Z">
        <w:r w:rsidR="00B16251">
          <w:t xml:space="preserve"> comes through the </w:t>
        </w:r>
      </w:ins>
      <w:ins w:id="30" w:author="Microsoft Office User" w:date="2019-10-30T11:59:00Z">
        <w:r w:rsidR="00065323">
          <w:t>death of older cohorts and replacement of younger cohorts with new sets of beliefs</w:t>
        </w:r>
      </w:ins>
      <w:ins w:id="31" w:author="Microsoft Office User" w:date="2019-10-30T12:12:00Z">
        <w:r w:rsidR="00DD41BE">
          <w:t xml:space="preserve"> (</w:t>
        </w:r>
        <w:proofErr w:type="spellStart"/>
        <w:r w:rsidR="00DD41BE">
          <w:t>Manneheim</w:t>
        </w:r>
        <w:proofErr w:type="spellEnd"/>
        <w:r w:rsidR="00DD41BE">
          <w:t>, Ryder)</w:t>
        </w:r>
      </w:ins>
      <w:ins w:id="32" w:author="Microsoft Office User" w:date="2019-10-30T11:59:00Z">
        <w:r w:rsidR="00065323">
          <w:t xml:space="preserve">. </w:t>
        </w:r>
      </w:ins>
      <w:ins w:id="33" w:author="Microsoft Office User" w:date="2019-11-01T10:55:00Z">
        <w:r w:rsidR="00A86DFA">
          <w:t xml:space="preserve">More recently, sociologists have attempted to draw distinctions </w:t>
        </w:r>
      </w:ins>
      <w:ins w:id="34" w:author="Microsoft Office User" w:date="2019-10-30T11:59:00Z">
        <w:r w:rsidR="00065323">
          <w:t>between relat</w:t>
        </w:r>
      </w:ins>
      <w:ins w:id="35" w:author="Microsoft Office User" w:date="2019-10-30T12:00:00Z">
        <w:r w:rsidR="00065323">
          <w:t xml:space="preserve">ively fixed “core” beliefs </w:t>
        </w:r>
      </w:ins>
      <w:ins w:id="36" w:author="Microsoft Office User" w:date="2019-10-30T15:48:00Z">
        <w:r w:rsidR="00407401">
          <w:t>and</w:t>
        </w:r>
      </w:ins>
      <w:ins w:id="37" w:author="Microsoft Office User" w:date="2019-10-30T12:00:00Z">
        <w:r w:rsidR="00065323">
          <w:t xml:space="preserve"> malleable peripheral beliefs</w:t>
        </w:r>
      </w:ins>
      <w:ins w:id="38" w:author="Microsoft Office User" w:date="2019-10-30T12:22:00Z">
        <w:r w:rsidR="00F4078A">
          <w:t xml:space="preserve"> </w:t>
        </w:r>
      </w:ins>
      <w:ins w:id="39" w:author="Microsoft Office User" w:date="2019-10-30T15:48:00Z">
        <w:r w:rsidR="00407401">
          <w:t>that individuals attempt to align with their core through social cues</w:t>
        </w:r>
      </w:ins>
      <w:ins w:id="40" w:author="Microsoft Office User" w:date="2019-10-30T12:10:00Z">
        <w:r w:rsidR="00DD41BE">
          <w:t xml:space="preserve"> (</w:t>
        </w:r>
      </w:ins>
      <w:proofErr w:type="spellStart"/>
      <w:ins w:id="41" w:author="Microsoft Office User" w:date="2019-10-30T12:12:00Z">
        <w:r w:rsidR="00DD41BE">
          <w:t>Boutyline</w:t>
        </w:r>
        <w:proofErr w:type="spellEnd"/>
        <w:r w:rsidR="00DD41BE">
          <w:t xml:space="preserve"> and Vaisey</w:t>
        </w:r>
      </w:ins>
      <w:ins w:id="42" w:author="Microsoft Office User" w:date="2019-11-05T11:53:00Z">
        <w:r w:rsidR="001D337A">
          <w:t xml:space="preserve"> 2017</w:t>
        </w:r>
      </w:ins>
      <w:ins w:id="43" w:author="Microsoft Office User" w:date="2019-10-30T12:12:00Z">
        <w:r w:rsidR="00DD41BE">
          <w:t xml:space="preserve">; </w:t>
        </w:r>
      </w:ins>
      <w:ins w:id="44" w:author="Microsoft Office User" w:date="2019-10-30T12:22:00Z">
        <w:r w:rsidR="00F4078A">
          <w:t>Lakoff</w:t>
        </w:r>
      </w:ins>
      <w:ins w:id="45" w:author="Microsoft Office User" w:date="2019-11-05T11:52:00Z">
        <w:r w:rsidR="001D337A">
          <w:t>; Goldberg and Stein</w:t>
        </w:r>
      </w:ins>
      <w:ins w:id="46" w:author="Microsoft Office User" w:date="2019-11-05T11:53:00Z">
        <w:r w:rsidR="001D337A">
          <w:t xml:space="preserve"> 2018</w:t>
        </w:r>
      </w:ins>
      <w:ins w:id="47" w:author="Microsoft Office User" w:date="2019-10-30T12:10:00Z">
        <w:r w:rsidR="00DD41BE">
          <w:t>)</w:t>
        </w:r>
      </w:ins>
      <w:ins w:id="48" w:author="Microsoft Office User" w:date="2019-10-30T12:00:00Z">
        <w:r w:rsidR="00065323">
          <w:t>.</w:t>
        </w:r>
      </w:ins>
      <w:ins w:id="49" w:author="Microsoft Office User" w:date="2019-10-30T12:12:00Z">
        <w:r w:rsidR="00DD41BE">
          <w:t xml:space="preserve"> </w:t>
        </w:r>
      </w:ins>
      <w:ins w:id="50" w:author="Microsoft Office User" w:date="2019-10-30T12:00:00Z">
        <w:r w:rsidR="00065323">
          <w:t xml:space="preserve"> </w:t>
        </w:r>
      </w:ins>
    </w:p>
    <w:p w14:paraId="7CC5307C" w14:textId="2D1B213E" w:rsidR="00E7001D" w:rsidRDefault="004A233C" w:rsidP="00306B25">
      <w:pPr>
        <w:pStyle w:val="BodyText"/>
        <w:rPr>
          <w:ins w:id="51" w:author="Microsoft Office User" w:date="2019-10-28T10:15:00Z"/>
        </w:rPr>
      </w:pPr>
      <w:ins w:id="52" w:author="Microsoft Office User" w:date="2019-10-30T11:17:00Z">
        <w:r>
          <w:lastRenderedPageBreak/>
          <w:t>We argue that</w:t>
        </w:r>
      </w:ins>
      <w:ins w:id="53" w:author="Microsoft Office User" w:date="2019-10-30T11:20:00Z">
        <w:r>
          <w:t xml:space="preserve"> despite their diversity,</w:t>
        </w:r>
      </w:ins>
      <w:ins w:id="54" w:author="Microsoft Office User" w:date="2019-10-30T11:17:00Z">
        <w:r>
          <w:t xml:space="preserve"> </w:t>
        </w:r>
      </w:ins>
      <w:ins w:id="55" w:author="Microsoft Office User" w:date="2019-10-30T11:18:00Z">
        <w:r>
          <w:t>models</w:t>
        </w:r>
      </w:ins>
      <w:ins w:id="56" w:author="Microsoft Office User" w:date="2019-10-30T11:38:00Z">
        <w:r w:rsidR="00462987">
          <w:t xml:space="preserve"> of aggregate attitude change</w:t>
        </w:r>
      </w:ins>
      <w:ins w:id="57" w:author="Microsoft Office User" w:date="2019-10-30T11:18:00Z">
        <w:r>
          <w:t xml:space="preserve"> </w:t>
        </w:r>
      </w:ins>
      <w:ins w:id="58" w:author="Microsoft Office User" w:date="2019-10-30T11:38:00Z">
        <w:r w:rsidR="00462987" w:rsidRPr="00705BD2">
          <w:t>invoke</w:t>
        </w:r>
      </w:ins>
      <w:ins w:id="59" w:author="Microsoft Office User" w:date="2019-11-05T11:39:00Z">
        <w:r w:rsidR="00497A2F">
          <w:t xml:space="preserve"> </w:t>
        </w:r>
      </w:ins>
      <w:ins w:id="60" w:author="Microsoft Office User" w:date="2019-10-30T12:12:00Z">
        <w:r w:rsidR="00DD41BE">
          <w:t xml:space="preserve">one of </w:t>
        </w:r>
      </w:ins>
      <w:ins w:id="61" w:author="Microsoft Office User" w:date="2019-10-30T11:38:00Z">
        <w:r w:rsidR="00462987" w:rsidRPr="00705BD2">
          <w:t>two broad models of individual change</w:t>
        </w:r>
        <w:r w:rsidR="00462987">
          <w:t xml:space="preserve"> that have their root in theories of cultural sociology</w:t>
        </w:r>
        <w:r w:rsidR="00462987" w:rsidRPr="00705BD2">
          <w:t>.</w:t>
        </w:r>
      </w:ins>
      <w:ins w:id="62" w:author="Microsoft Office User" w:date="2019-10-30T11:39:00Z">
        <w:r w:rsidR="00462987">
          <w:t xml:space="preserve"> </w:t>
        </w:r>
      </w:ins>
      <w:ins w:id="63" w:author="Microsoft Office User" w:date="2019-10-30T12:23:00Z">
        <w:r w:rsidR="00F4078A">
          <w:t xml:space="preserve">Some models </w:t>
        </w:r>
      </w:ins>
      <w:ins w:id="64" w:author="Microsoft Office User" w:date="2019-10-30T12:24:00Z">
        <w:r w:rsidR="00F4078A">
          <w:t xml:space="preserve">of aggregate opinion change </w:t>
        </w:r>
      </w:ins>
      <w:ins w:id="65" w:author="Microsoft Office User" w:date="2019-10-30T12:23:00Z">
        <w:r w:rsidR="00F4078A">
          <w:t xml:space="preserve">hew closely to </w:t>
        </w:r>
      </w:ins>
      <w:ins w:id="66" w:author="Microsoft Office User" w:date="2019-10-31T13:08:00Z">
        <w:r w:rsidR="00251A7B">
          <w:t xml:space="preserve">just </w:t>
        </w:r>
      </w:ins>
      <w:ins w:id="67" w:author="Microsoft Office User" w:date="2019-10-30T12:23:00Z">
        <w:r w:rsidR="00F4078A">
          <w:t>one of these models,</w:t>
        </w:r>
      </w:ins>
      <w:ins w:id="68" w:author="Microsoft Office User" w:date="2019-10-30T12:24:00Z">
        <w:r w:rsidR="00F4078A">
          <w:t xml:space="preserve"> while others suggest that some beliefs follow one model while other beliefs follow another.</w:t>
        </w:r>
      </w:ins>
      <w:ins w:id="69" w:author="Microsoft Office User" w:date="2019-10-30T12:23:00Z">
        <w:r w:rsidR="00F4078A">
          <w:t xml:space="preserve"> </w:t>
        </w:r>
      </w:ins>
      <w:r w:rsidR="00B3723B" w:rsidRPr="00705BD2">
        <w:t>The first</w:t>
      </w:r>
      <w:ins w:id="70" w:author="Microsoft Office User" w:date="2019-10-30T12:29:00Z">
        <w:r w:rsidR="00F4078A">
          <w:t xml:space="preserve"> </w:t>
        </w:r>
      </w:ins>
      <w:ins w:id="71" w:author="Microsoft Office User" w:date="2019-10-30T15:31:00Z">
        <w:r w:rsidR="00AD77BE">
          <w:t xml:space="preserve">of these </w:t>
        </w:r>
      </w:ins>
      <w:ins w:id="72" w:author="Microsoft Office User" w:date="2019-10-30T15:48:00Z">
        <w:r w:rsidR="00407401">
          <w:t xml:space="preserve">individual-level </w:t>
        </w:r>
      </w:ins>
      <w:ins w:id="73" w:author="Microsoft Office User" w:date="2019-10-30T12:29:00Z">
        <w:r w:rsidR="00F4078A">
          <w:t>model</w:t>
        </w:r>
      </w:ins>
      <w:ins w:id="74" w:author="Microsoft Office User" w:date="2019-10-30T15:31:00Z">
        <w:r w:rsidR="00AD77BE">
          <w:t>s</w:t>
        </w:r>
      </w:ins>
      <w:r w:rsidR="00B3723B" w:rsidRPr="00705BD2">
        <w:t xml:space="preserve"> is an </w:t>
      </w:r>
      <w:r w:rsidR="00B3723B" w:rsidRPr="00705BD2">
        <w:rPr>
          <w:i/>
        </w:rPr>
        <w:t>active updating</w:t>
      </w:r>
      <w:r w:rsidR="00B3723B" w:rsidRPr="00705BD2">
        <w:t xml:space="preserve"> model that emphasizes the role of changing discourses, environments, and interactions</w:t>
      </w:r>
      <w:ins w:id="75" w:author="Microsoft Office User" w:date="2019-10-28T13:29:00Z">
        <w:r w:rsidR="00FC1B3B">
          <w:t xml:space="preserve"> on attitude formation</w:t>
        </w:r>
      </w:ins>
      <w:r w:rsidR="00B3723B" w:rsidRPr="00705BD2">
        <w:t xml:space="preserve">. In this model, people continuously revise their views and practices based on the people, discourse, and events around them. The second is a </w:t>
      </w:r>
      <w:r w:rsidR="00B3723B" w:rsidRPr="00705BD2">
        <w:rPr>
          <w:i/>
        </w:rPr>
        <w:t>settled dispositions</w:t>
      </w:r>
      <w:r w:rsidR="00B3723B" w:rsidRPr="00705BD2">
        <w:t xml:space="preserve"> model, which emphasizes the continuing influence of durable dispositions acquired early in life. In this model, adults’ views and practices are relatively robust to changes in the social environment</w:t>
      </w:r>
      <w:ins w:id="76" w:author="Microsoft Office User" w:date="2019-10-28T13:30:00Z">
        <w:r w:rsidR="00FC1B3B">
          <w:t>, and changes, when made, are short-lived</w:t>
        </w:r>
      </w:ins>
      <w:r w:rsidR="00B3723B" w:rsidRPr="00705BD2">
        <w:t>.</w:t>
      </w:r>
    </w:p>
    <w:p w14:paraId="54AA6FE4" w14:textId="006DDBDB" w:rsidR="00140C49" w:rsidRPr="00705BD2" w:rsidDel="00140C49" w:rsidRDefault="00140C49">
      <w:pPr>
        <w:pStyle w:val="BodyText"/>
        <w:rPr>
          <w:del w:id="77" w:author="Microsoft Office User" w:date="2019-10-28T10:16:00Z"/>
        </w:rPr>
      </w:pPr>
    </w:p>
    <w:p w14:paraId="33E20E17" w14:textId="329CD5D2" w:rsidR="00E7001D" w:rsidRDefault="00B3723B">
      <w:pPr>
        <w:pStyle w:val="BodyText"/>
        <w:rPr>
          <w:ins w:id="78" w:author="Microsoft Office User" w:date="2019-10-30T12:13:00Z"/>
        </w:rPr>
      </w:pPr>
      <w:r w:rsidRPr="00705BD2">
        <w:t xml:space="preserve">Both accounts have affinities with traditions in </w:t>
      </w:r>
      <w:commentRangeStart w:id="79"/>
      <w:r w:rsidRPr="00705BD2">
        <w:t xml:space="preserve">sociological </w:t>
      </w:r>
      <w:commentRangeEnd w:id="79"/>
      <w:r w:rsidR="005E4F67">
        <w:rPr>
          <w:rStyle w:val="CommentReference"/>
          <w:rFonts w:asciiTheme="minorHAnsi" w:hAnsiTheme="minorHAnsi" w:cstheme="minorBidi"/>
        </w:rPr>
        <w:commentReference w:id="79"/>
      </w:r>
      <w:r w:rsidRPr="00705BD2">
        <w:t xml:space="preserve">theory. The active updating model is most compatible with a broadly pragmatist approach to social action, which claims that contemporary social environments and problems provoke people to adapt their views and make new meaning (e.g., Joas 1996, Gross 2009, Swidler 2001). The settled dispositions model has affinities with the Bourdieusian tradition that de-emphasizes (though does not ignore) the current environment in favor of the “past conditions of production” (e.g., Bourdieu 1990, Vaisey and </w:t>
      </w:r>
      <w:proofErr w:type="spellStart"/>
      <w:r w:rsidRPr="00705BD2">
        <w:t>Lizardo</w:t>
      </w:r>
      <w:proofErr w:type="spellEnd"/>
      <w:r w:rsidRPr="00705BD2">
        <w:t xml:space="preserve"> 2016).</w:t>
      </w:r>
    </w:p>
    <w:p w14:paraId="45C3AB30" w14:textId="5AB6F750" w:rsidR="00DD41BE" w:rsidRDefault="00F4078A">
      <w:pPr>
        <w:pStyle w:val="BodyText"/>
        <w:rPr>
          <w:ins w:id="80" w:author="Microsoft Office User" w:date="2019-10-25T09:52:00Z"/>
        </w:rPr>
      </w:pPr>
      <w:ins w:id="81" w:author="Microsoft Office User" w:date="2019-10-30T12:29:00Z">
        <w:r>
          <w:t xml:space="preserve">We </w:t>
        </w:r>
      </w:ins>
      <w:ins w:id="82" w:author="Microsoft Office User" w:date="2019-10-30T15:59:00Z">
        <w:r w:rsidR="00272704">
          <w:t xml:space="preserve">also </w:t>
        </w:r>
      </w:ins>
      <w:ins w:id="83" w:author="Microsoft Office User" w:date="2019-10-30T12:30:00Z">
        <w:r>
          <w:t>argue</w:t>
        </w:r>
      </w:ins>
      <w:ins w:id="84" w:author="Microsoft Office User" w:date="2019-10-30T12:29:00Z">
        <w:r>
          <w:t xml:space="preserve"> that major </w:t>
        </w:r>
      </w:ins>
      <w:ins w:id="85" w:author="Microsoft Office User" w:date="2019-10-30T15:31:00Z">
        <w:r w:rsidR="00AD77BE">
          <w:t>theories</w:t>
        </w:r>
      </w:ins>
      <w:ins w:id="86" w:author="Microsoft Office User" w:date="2019-10-30T12:29:00Z">
        <w:r>
          <w:t xml:space="preserve"> of opinion change </w:t>
        </w:r>
      </w:ins>
      <w:ins w:id="87" w:author="Microsoft Office User" w:date="2019-10-30T13:07:00Z">
        <w:r w:rsidR="00B16251">
          <w:t xml:space="preserve">also </w:t>
        </w:r>
      </w:ins>
      <w:ins w:id="88" w:author="Microsoft Office User" w:date="2019-10-30T12:29:00Z">
        <w:r>
          <w:t>vary in the deg</w:t>
        </w:r>
      </w:ins>
      <w:ins w:id="89" w:author="Microsoft Office User" w:date="2019-10-30T12:30:00Z">
        <w:r>
          <w:t>ree to which they believe individuals</w:t>
        </w:r>
      </w:ins>
      <w:ins w:id="90" w:author="Microsoft Office User" w:date="2019-10-30T12:29:00Z">
        <w:r>
          <w:t xml:space="preserve"> </w:t>
        </w:r>
      </w:ins>
      <w:ins w:id="91" w:author="Microsoft Office User" w:date="2019-10-30T13:07:00Z">
        <w:r w:rsidR="00B16251">
          <w:t xml:space="preserve">can </w:t>
        </w:r>
      </w:ins>
      <w:ins w:id="92" w:author="Microsoft Office User" w:date="2019-10-30T12:29:00Z">
        <w:r>
          <w:t>consistently report the same opinion</w:t>
        </w:r>
      </w:ins>
      <w:ins w:id="93" w:author="Microsoft Office User" w:date="2019-10-30T13:08:00Z">
        <w:r w:rsidR="00B16251">
          <w:t xml:space="preserve"> over time</w:t>
        </w:r>
      </w:ins>
      <w:ins w:id="94" w:author="Microsoft Office User" w:date="2019-10-30T15:49:00Z">
        <w:r w:rsidR="00407401">
          <w:t xml:space="preserve"> with little variation in response</w:t>
        </w:r>
      </w:ins>
      <w:ins w:id="95" w:author="Microsoft Office User" w:date="2019-11-05T12:08:00Z">
        <w:r w:rsidR="00306B25">
          <w:t>s</w:t>
        </w:r>
      </w:ins>
      <w:ins w:id="96" w:author="Microsoft Office User" w:date="2019-10-30T12:30:00Z">
        <w:r>
          <w:t xml:space="preserve">, and that this assumption is separate from whether </w:t>
        </w:r>
      </w:ins>
      <w:ins w:id="97" w:author="Microsoft Office User" w:date="2019-11-05T12:08:00Z">
        <w:r w:rsidR="00306B25">
          <w:t>attitudes and behaviors</w:t>
        </w:r>
      </w:ins>
      <w:ins w:id="98" w:author="Microsoft Office User" w:date="2019-10-30T12:30:00Z">
        <w:r>
          <w:t xml:space="preserve"> are </w:t>
        </w:r>
      </w:ins>
      <w:ins w:id="99" w:author="Microsoft Office User" w:date="2019-11-01T10:57:00Z">
        <w:r w:rsidR="00A86DFA">
          <w:t>actively updating or</w:t>
        </w:r>
      </w:ins>
      <w:ins w:id="100" w:author="Microsoft Office User" w:date="2019-10-30T12:30:00Z">
        <w:r>
          <w:t xml:space="preserve"> settled</w:t>
        </w:r>
      </w:ins>
      <w:ins w:id="101" w:author="Microsoft Office User" w:date="2019-10-30T12:29:00Z">
        <w:r>
          <w:t>.</w:t>
        </w:r>
      </w:ins>
      <w:ins w:id="102" w:author="Microsoft Office User" w:date="2019-10-30T13:07:00Z">
        <w:r w:rsidR="00B16251">
          <w:t xml:space="preserve"> </w:t>
        </w:r>
      </w:ins>
      <w:ins w:id="103" w:author="Microsoft Office User" w:date="2019-11-01T10:57:00Z">
        <w:r w:rsidR="00A86DFA">
          <w:t>Theories often argue that o</w:t>
        </w:r>
      </w:ins>
      <w:ins w:id="104" w:author="Microsoft Office User" w:date="2019-10-30T13:08:00Z">
        <w:r w:rsidR="00B16251">
          <w:t>pinions can be settled but difficult to report</w:t>
        </w:r>
      </w:ins>
      <w:ins w:id="105" w:author="Microsoft Office User" w:date="2019-10-30T15:49:00Z">
        <w:r w:rsidR="00407401">
          <w:t xml:space="preserve">, such as when individuals construct responses to the same question over time from </w:t>
        </w:r>
      </w:ins>
      <w:ins w:id="106" w:author="Microsoft Office User" w:date="2019-10-30T15:59:00Z">
        <w:r w:rsidR="00272704">
          <w:t xml:space="preserve">a </w:t>
        </w:r>
      </w:ins>
      <w:ins w:id="107" w:author="Microsoft Office User" w:date="2019-11-01T09:41:00Z">
        <w:r w:rsidR="00824AFC">
          <w:t xml:space="preserve">settled but </w:t>
        </w:r>
      </w:ins>
      <w:ins w:id="108" w:author="Microsoft Office User" w:date="2019-10-30T15:59:00Z">
        <w:r w:rsidR="00272704">
          <w:t xml:space="preserve">diverse </w:t>
        </w:r>
        <w:r w:rsidR="00272704">
          <w:lastRenderedPageBreak/>
          <w:t xml:space="preserve">set of </w:t>
        </w:r>
      </w:ins>
      <w:proofErr w:type="spellStart"/>
      <w:ins w:id="109" w:author="Microsoft Office User" w:date="2019-10-30T15:49:00Z">
        <w:r w:rsidR="00407401">
          <w:t>s</w:t>
        </w:r>
      </w:ins>
      <w:ins w:id="110" w:author="Microsoft Office User" w:date="2019-11-05T12:08:00Z">
        <w:r w:rsidR="00306B25">
          <w:t>re</w:t>
        </w:r>
      </w:ins>
      <w:ins w:id="111" w:author="Microsoft Office User" w:date="2019-10-30T15:49:00Z">
        <w:r w:rsidR="00407401">
          <w:t>ources</w:t>
        </w:r>
      </w:ins>
      <w:proofErr w:type="spellEnd"/>
      <w:ins w:id="112" w:author="Microsoft Office User" w:date="2019-11-01T10:57:00Z">
        <w:r w:rsidR="00A86DFA">
          <w:t>. Within these frameworks, attitudes can also</w:t>
        </w:r>
      </w:ins>
      <w:ins w:id="113" w:author="Microsoft Office User" w:date="2019-10-30T13:08:00Z">
        <w:r w:rsidR="00B16251">
          <w:t xml:space="preserve"> be </w:t>
        </w:r>
      </w:ins>
      <w:ins w:id="114" w:author="Microsoft Office User" w:date="2019-10-30T13:09:00Z">
        <w:r w:rsidR="00B16251">
          <w:t>in a process of active updating but relatively easy to report</w:t>
        </w:r>
      </w:ins>
      <w:ins w:id="115" w:author="Microsoft Office User" w:date="2019-10-30T15:49:00Z">
        <w:r w:rsidR="00407401">
          <w:t>, such as when individuals</w:t>
        </w:r>
      </w:ins>
      <w:ins w:id="116" w:author="Microsoft Office User" w:date="2019-10-30T15:50:00Z">
        <w:r w:rsidR="00407401">
          <w:t xml:space="preserve"> change their registered p</w:t>
        </w:r>
      </w:ins>
      <w:ins w:id="117" w:author="Microsoft Office User" w:date="2019-11-05T12:09:00Z">
        <w:r w:rsidR="00306B25">
          <w:t>artisan affiliation</w:t>
        </w:r>
      </w:ins>
      <w:ins w:id="118" w:author="Microsoft Office User" w:date="2019-10-30T13:09:00Z">
        <w:r w:rsidR="00B16251">
          <w:t>.</w:t>
        </w:r>
      </w:ins>
    </w:p>
    <w:p w14:paraId="6F629B17" w14:textId="2CDC296D" w:rsidR="00E7001D" w:rsidRPr="00705BD2" w:rsidRDefault="00B3723B">
      <w:pPr>
        <w:pStyle w:val="BodyText"/>
      </w:pPr>
      <w:r w:rsidRPr="00705BD2">
        <w:t xml:space="preserve">In this paper, we make these </w:t>
      </w:r>
      <w:del w:id="119" w:author="Microsoft Office User" w:date="2019-11-01T09:41:00Z">
        <w:r w:rsidRPr="00705BD2" w:rsidDel="00824AFC">
          <w:delText xml:space="preserve">two </w:delText>
        </w:r>
      </w:del>
      <w:ins w:id="120" w:author="Microsoft Office User" w:date="2019-11-01T09:41:00Z">
        <w:r w:rsidR="00824AFC">
          <w:t>two dimensions of individual attitude change</w:t>
        </w:r>
      </w:ins>
      <w:del w:id="121" w:author="Microsoft Office User" w:date="2019-11-01T09:41:00Z">
        <w:r w:rsidRPr="00705BD2" w:rsidDel="00824AFC">
          <w:delText>core models</w:delText>
        </w:r>
      </w:del>
      <w:r w:rsidRPr="00705BD2">
        <w:t xml:space="preserve"> explicit, deduce some of their empirical implications, and derive a simple strategy for comparing </w:t>
      </w:r>
      <w:del w:id="122" w:author="Microsoft Office User" w:date="2019-11-01T10:58:00Z">
        <w:r w:rsidRPr="00705BD2" w:rsidDel="00A86DFA">
          <w:delText xml:space="preserve">their </w:delText>
        </w:r>
      </w:del>
      <w:ins w:id="123" w:author="Microsoft Office User" w:date="2019-11-01T10:58:00Z">
        <w:r w:rsidR="00A86DFA">
          <w:t>the</w:t>
        </w:r>
        <w:r w:rsidR="00A86DFA" w:rsidRPr="00705BD2">
          <w:t xml:space="preserve"> </w:t>
        </w:r>
      </w:ins>
      <w:r w:rsidRPr="00705BD2">
        <w:t>prevalence</w:t>
      </w:r>
      <w:ins w:id="124" w:author="Microsoft Office User" w:date="2019-11-01T10:58:00Z">
        <w:r w:rsidR="00A86DFA">
          <w:t xml:space="preserve"> of active updating</w:t>
        </w:r>
      </w:ins>
      <w:r w:rsidRPr="00705BD2">
        <w:t xml:space="preserve"> using panel data. We then apply this method to 184 items from the 2006-2014 General Social Surveys (GSS). Because of data limitations, we cannot speak to all types of cultural objects (e.g., music styles, baby names). We do, however, investigate a wide variety of opinions, including views on politics, free speech, race, and gender roles, and practices including socializing at at bars or attending church, that are important in contemporary society.</w:t>
      </w:r>
    </w:p>
    <w:p w14:paraId="34E4B7AC" w14:textId="1DD0C719" w:rsidR="00E7001D" w:rsidRPr="00705BD2" w:rsidRDefault="00B3723B">
      <w:pPr>
        <w:pStyle w:val="BodyText"/>
      </w:pPr>
      <w:r w:rsidRPr="00705BD2">
        <w:t xml:space="preserve">Our analysis yields several results. First, we find that the majority of what appears to be individual-level change in belief or practice probably reflects short-term (non-persisting) change or measurement error rather than actual persistent change. Simply put, there is little evidence that U.S. adults are changing their beliefs or practices in lasting </w:t>
      </w:r>
      <w:commentRangeStart w:id="125"/>
      <w:r w:rsidRPr="00705BD2">
        <w:t>ways over this period of study.</w:t>
      </w:r>
      <w:ins w:id="126" w:author="Microsoft Office User" w:date="2019-10-30T16:00:00Z">
        <w:r w:rsidR="00272704">
          <w:t xml:space="preserve"> Settled opinions vary greatly in how consistently individuals report the same answer</w:t>
        </w:r>
      </w:ins>
      <w:ins w:id="127" w:author="Microsoft Office User" w:date="2019-11-01T10:59:00Z">
        <w:r w:rsidR="00A86DFA">
          <w:t xml:space="preserve">. Consistent with “ignorant public” theories, </w:t>
        </w:r>
      </w:ins>
      <w:ins w:id="128" w:author="Microsoft Office User" w:date="2019-10-30T16:00:00Z">
        <w:r w:rsidR="00272704">
          <w:t xml:space="preserve">some items </w:t>
        </w:r>
      </w:ins>
      <w:ins w:id="129" w:author="Microsoft Office User" w:date="2019-11-01T10:59:00Z">
        <w:r w:rsidR="00A86DFA">
          <w:t>appear</w:t>
        </w:r>
      </w:ins>
      <w:ins w:id="130" w:author="Microsoft Office User" w:date="2019-10-30T16:00:00Z">
        <w:r w:rsidR="00272704">
          <w:t xml:space="preserve"> to </w:t>
        </w:r>
      </w:ins>
      <w:ins w:id="131" w:author="Microsoft Office User" w:date="2019-11-01T09:42:00Z">
        <w:r w:rsidR="00824AFC">
          <w:t>generate random</w:t>
        </w:r>
      </w:ins>
      <w:ins w:id="132" w:author="Microsoft Office User" w:date="2019-10-30T16:00:00Z">
        <w:r w:rsidR="00272704">
          <w:t xml:space="preserve"> responses</w:t>
        </w:r>
      </w:ins>
      <w:ins w:id="133" w:author="Microsoft Office User" w:date="2019-11-01T09:42:00Z">
        <w:r w:rsidR="00824AFC">
          <w:t>. At the same time,</w:t>
        </w:r>
      </w:ins>
      <w:ins w:id="134" w:author="Microsoft Office User" w:date="2019-10-30T16:00:00Z">
        <w:r w:rsidR="00272704">
          <w:t xml:space="preserve"> individuals are </w:t>
        </w:r>
      </w:ins>
      <w:ins w:id="135" w:author="Microsoft Office User" w:date="2019-11-01T09:42:00Z">
        <w:r w:rsidR="00824AFC">
          <w:t xml:space="preserve">highly </w:t>
        </w:r>
      </w:ins>
      <w:ins w:id="136" w:author="Microsoft Office User" w:date="2019-10-30T16:01:00Z">
        <w:r w:rsidR="00272704">
          <w:t xml:space="preserve">consistent on a </w:t>
        </w:r>
      </w:ins>
      <w:ins w:id="137" w:author="Microsoft Office User" w:date="2019-10-31T13:09:00Z">
        <w:r w:rsidR="00251A7B">
          <w:t xml:space="preserve">large </w:t>
        </w:r>
      </w:ins>
      <w:ins w:id="138" w:author="Microsoft Office User" w:date="2019-10-30T16:01:00Z">
        <w:r w:rsidR="00272704">
          <w:t xml:space="preserve">number of both high- and low-profile public issues, suggesting a greater degree of </w:t>
        </w:r>
      </w:ins>
      <w:ins w:id="139" w:author="Microsoft Office User" w:date="2019-10-31T13:09:00Z">
        <w:r w:rsidR="00251A7B">
          <w:t xml:space="preserve">“real” </w:t>
        </w:r>
      </w:ins>
      <w:ins w:id="140" w:author="Microsoft Office User" w:date="2019-10-30T16:01:00Z">
        <w:r w:rsidR="00272704">
          <w:t xml:space="preserve">opinions than </w:t>
        </w:r>
      </w:ins>
      <w:ins w:id="141" w:author="Microsoft Office User" w:date="2019-11-01T10:59:00Z">
        <w:r w:rsidR="00A86DFA">
          <w:t>these</w:t>
        </w:r>
      </w:ins>
      <w:ins w:id="142" w:author="Microsoft Office User" w:date="2019-10-30T16:01:00Z">
        <w:r w:rsidR="00272704">
          <w:t xml:space="preserve"> theories suggest</w:t>
        </w:r>
      </w:ins>
      <w:ins w:id="143" w:author="Microsoft Office User" w:date="2019-10-30T16:00:00Z">
        <w:r w:rsidR="00272704">
          <w:t xml:space="preserve">. </w:t>
        </w:r>
      </w:ins>
      <w:r w:rsidRPr="00705BD2">
        <w:t xml:space="preserve"> </w:t>
      </w:r>
      <w:commentRangeEnd w:id="125"/>
      <w:r w:rsidR="00F80D1A">
        <w:rPr>
          <w:rStyle w:val="CommentReference"/>
          <w:rFonts w:asciiTheme="minorHAnsi" w:hAnsiTheme="minorHAnsi" w:cstheme="minorBidi"/>
        </w:rPr>
        <w:commentReference w:id="125"/>
      </w:r>
      <w:r w:rsidRPr="00705BD2">
        <w:t xml:space="preserve">Second, the persistent change that we </w:t>
      </w:r>
      <w:r w:rsidRPr="00705BD2">
        <w:rPr>
          <w:i/>
        </w:rPr>
        <w:t>do</w:t>
      </w:r>
      <w:r w:rsidRPr="00705BD2">
        <w:t xml:space="preserve"> see in the data is somewhat more concentrated among younger</w:t>
      </w:r>
      <w:ins w:id="144" w:author="Microsoft Office User" w:date="2019-10-30T16:01:00Z">
        <w:r w:rsidR="00272704">
          <w:t xml:space="preserve"> respondents</w:t>
        </w:r>
      </w:ins>
      <w:del w:id="145" w:author="Microsoft Office User" w:date="2019-10-30T16:01:00Z">
        <w:r w:rsidRPr="00705BD2" w:rsidDel="00272704">
          <w:delText xml:space="preserve"> </w:delText>
        </w:r>
        <w:r w:rsidRPr="00272704" w:rsidDel="00272704">
          <w:rPr>
            <w:vertAlign w:val="subscript"/>
            <w:rPrChange w:id="146" w:author="Microsoft Office User" w:date="2019-10-30T15:57:00Z">
              <w:rPr/>
            </w:rPrChange>
          </w:rPr>
          <w:delText>respondents</w:delText>
        </w:r>
      </w:del>
      <w:r w:rsidRPr="00705BD2">
        <w:t xml:space="preserve">. That is, on several items at least, it appears that younger adults are still in the process of acquiring dispositions and habits they will take into later life. Third, we find that changes in social behavior (e.g., church attendance, political party membership, socializing) are more likely to be persistent than changes in private attitudes (e.g., political ideology). This </w:t>
      </w:r>
      <w:r w:rsidRPr="00705BD2">
        <w:lastRenderedPageBreak/>
        <w:t>suggests that interactional and institutional mechanisms may provide stronger support for lasting change than pressures for intrapsychic consistency.</w:t>
      </w:r>
    </w:p>
    <w:p w14:paraId="456704B2" w14:textId="7EDDD434" w:rsidR="00E7001D" w:rsidRPr="00705BD2" w:rsidRDefault="00B3723B">
      <w:pPr>
        <w:pStyle w:val="BodyText"/>
      </w:pPr>
      <w:r w:rsidRPr="00705BD2">
        <w:t>These findings are generally more consistent with the settled dispositions model than with the active updating model</w:t>
      </w:r>
      <w:ins w:id="147" w:author="Microsoft Office User" w:date="2019-11-01T11:00:00Z">
        <w:r w:rsidR="00A86DFA">
          <w:t>, and support the idea that much of cultural change must come through generational turnover, rather than persuasion</w:t>
        </w:r>
      </w:ins>
      <w:r w:rsidRPr="00705BD2">
        <w:t xml:space="preserve">. However, there is a pattern of exceptions and caveats that can help us understand how institutions and events shape the process of cultural change. </w:t>
      </w:r>
      <w:ins w:id="148" w:author="Microsoft Office User" w:date="2019-10-28T13:31:00Z">
        <w:r w:rsidR="00FC1B3B">
          <w:t xml:space="preserve">The </w:t>
        </w:r>
      </w:ins>
      <w:ins w:id="149" w:author="Microsoft Office User" w:date="2019-10-30T16:01:00Z">
        <w:r w:rsidR="00272704">
          <w:t>pattern</w:t>
        </w:r>
      </w:ins>
      <w:ins w:id="150" w:author="Microsoft Office User" w:date="2019-10-28T13:31:00Z">
        <w:r w:rsidR="00FC1B3B">
          <w:t xml:space="preserve"> of results also </w:t>
        </w:r>
      </w:ins>
      <w:ins w:id="151" w:author="Microsoft Office User" w:date="2019-11-05T12:09:00Z">
        <w:r w:rsidR="009C6279">
          <w:t>supports</w:t>
        </w:r>
      </w:ins>
      <w:ins w:id="152" w:author="Microsoft Office User" w:date="2019-11-01T11:01:00Z">
        <w:r w:rsidR="00A86DFA">
          <w:t xml:space="preserve"> models</w:t>
        </w:r>
      </w:ins>
      <w:ins w:id="153" w:author="Microsoft Office User" w:date="2019-11-05T12:09:00Z">
        <w:r w:rsidR="009C6279">
          <w:t xml:space="preserve"> of attitude change</w:t>
        </w:r>
      </w:ins>
      <w:ins w:id="154" w:author="Microsoft Office User" w:date="2019-11-01T11:01:00Z">
        <w:r w:rsidR="00A86DFA">
          <w:t xml:space="preserve"> that put ideological identification in the center of </w:t>
        </w:r>
      </w:ins>
      <w:ins w:id="155" w:author="Microsoft Office User" w:date="2019-11-01T11:11:00Z">
        <w:r w:rsidR="00A86DFA">
          <w:t>a</w:t>
        </w:r>
      </w:ins>
      <w:ins w:id="156" w:author="Microsoft Office User" w:date="2019-11-01T11:01:00Z">
        <w:r w:rsidR="00A86DFA">
          <w:t xml:space="preserve"> network</w:t>
        </w:r>
      </w:ins>
      <w:ins w:id="157" w:author="Microsoft Office User" w:date="2019-11-01T11:11:00Z">
        <w:r w:rsidR="00A86DFA">
          <w:t xml:space="preserve"> of beliefs</w:t>
        </w:r>
        <w:r w:rsidR="00895F29">
          <w:t xml:space="preserve"> and </w:t>
        </w:r>
      </w:ins>
      <w:ins w:id="158" w:author="Microsoft Office User" w:date="2019-11-05T12:09:00Z">
        <w:r w:rsidR="009C6279">
          <w:t>suggest</w:t>
        </w:r>
      </w:ins>
      <w:ins w:id="159" w:author="Microsoft Office User" w:date="2019-11-01T11:11:00Z">
        <w:r w:rsidR="00895F29">
          <w:t xml:space="preserve"> that individuals are more likely to make lasting changes in their partisan identification than to most specific policy positions</w:t>
        </w:r>
      </w:ins>
      <w:ins w:id="160" w:author="Microsoft Office User" w:date="2019-10-28T13:31:00Z">
        <w:r w:rsidR="00FC1B3B">
          <w:t xml:space="preserve">. </w:t>
        </w:r>
      </w:ins>
      <w:r w:rsidRPr="00705BD2">
        <w:t>We argue that there is a place for both models in our theory of cultural evolution but that we need more evidence on the circumstances under which each is more likely to apply.</w:t>
      </w:r>
    </w:p>
    <w:p w14:paraId="1C2BF7E2" w14:textId="77777777" w:rsidR="00E7001D" w:rsidRPr="00705BD2" w:rsidRDefault="00B3723B">
      <w:pPr>
        <w:pStyle w:val="BodyText"/>
      </w:pPr>
      <w:r w:rsidRPr="00705BD2">
        <w:t>In addition to their theoretical significance, our findings also have practical methodological implications. We argue that short-duration panel studies of adults will be of limited utility for studies of cultural change unless they have a clear focus on the sorts of things that are likely to change in persistent ways over the study period. Otherwise, researchers will waste resources measuring “change” that turns out to be noise. In general terms, then, we suggest that social scientists would do well to conduct more panel studies of children and adolescents while using cross-sectional designs to study adults.</w:t>
      </w:r>
    </w:p>
    <w:p w14:paraId="5DD15D0F" w14:textId="77777777" w:rsidR="00E7001D" w:rsidRPr="00705BD2" w:rsidDel="00F4078A" w:rsidRDefault="00B3723B" w:rsidP="00C42253">
      <w:pPr>
        <w:pStyle w:val="Heading1"/>
        <w:numPr>
          <w:ilvl w:val="0"/>
          <w:numId w:val="5"/>
        </w:numPr>
        <w:rPr>
          <w:del w:id="161" w:author="Microsoft Office User" w:date="2019-10-30T12:31:00Z"/>
        </w:rPr>
      </w:pPr>
      <w:bookmarkStart w:id="162" w:name="theoretical-background"/>
      <w:bookmarkEnd w:id="162"/>
      <w:r w:rsidRPr="00705BD2">
        <w:t>Theoretical Background</w:t>
      </w:r>
    </w:p>
    <w:p w14:paraId="2235BCA2" w14:textId="2F0531C3" w:rsidR="000C17FA" w:rsidRDefault="000C17FA" w:rsidP="00F4078A">
      <w:pPr>
        <w:pStyle w:val="Heading1"/>
        <w:numPr>
          <w:ilvl w:val="0"/>
          <w:numId w:val="5"/>
        </w:numPr>
        <w:rPr>
          <w:ins w:id="163" w:author="Microsoft Office User" w:date="2019-10-25T09:58:00Z"/>
        </w:rPr>
        <w:pPrChange w:id="164" w:author="Microsoft Office User" w:date="2019-10-30T12:31:00Z">
          <w:pPr>
            <w:pStyle w:val="BodyText"/>
          </w:pPr>
        </w:pPrChange>
      </w:pPr>
    </w:p>
    <w:p w14:paraId="02924907" w14:textId="6ABB4334" w:rsidR="000C17FA" w:rsidRPr="000C17FA" w:rsidRDefault="00A6503E">
      <w:pPr>
        <w:pStyle w:val="BodyText"/>
        <w:ind w:firstLine="0"/>
        <w:rPr>
          <w:ins w:id="165" w:author="Microsoft Office User" w:date="2019-10-25T09:54:00Z"/>
          <w:b/>
          <w:bCs/>
          <w:rPrChange w:id="166" w:author="Microsoft Office User" w:date="2019-10-25T09:58:00Z">
            <w:rPr>
              <w:ins w:id="167" w:author="Microsoft Office User" w:date="2019-10-25T09:54:00Z"/>
            </w:rPr>
          </w:rPrChange>
        </w:rPr>
        <w:pPrChange w:id="168" w:author="Microsoft Office User" w:date="2019-10-25T09:58:00Z">
          <w:pPr>
            <w:pStyle w:val="FirstParagraph"/>
          </w:pPr>
        </w:pPrChange>
      </w:pPr>
      <w:ins w:id="169" w:author="Microsoft Office User" w:date="2019-10-28T09:58:00Z">
        <w:r>
          <w:rPr>
            <w:b/>
            <w:bCs/>
          </w:rPr>
          <w:t xml:space="preserve">Belief Formation in </w:t>
        </w:r>
      </w:ins>
      <w:ins w:id="170" w:author="Microsoft Office User" w:date="2019-10-25T09:58:00Z">
        <w:r w:rsidR="000C17FA">
          <w:rPr>
            <w:b/>
            <w:bCs/>
          </w:rPr>
          <w:t>Cultural Sociology</w:t>
        </w:r>
      </w:ins>
    </w:p>
    <w:p w14:paraId="772CACE4" w14:textId="77777777" w:rsidR="00E7001D" w:rsidRPr="00705BD2" w:rsidRDefault="00B3723B">
      <w:pPr>
        <w:pStyle w:val="FirstParagraph"/>
      </w:pPr>
      <w:r w:rsidRPr="00705BD2">
        <w:t xml:space="preserve">How does cultural change happen at the individual level? Let us make the question concrete by imagining a person who answers the same question each year for several years. The question could be anything, but assume it is this GSS question: “Please tell me whether you </w:t>
      </w:r>
      <w:r w:rsidRPr="00705BD2">
        <w:lastRenderedPageBreak/>
        <w:t>strongly agree, agree, disagree, or strongly disagree [with this statement]: ‘a working mother can establish just as warm and secure a relationship with her children as a mother who does not work.’”</w:t>
      </w:r>
    </w:p>
    <w:p w14:paraId="07F1998C" w14:textId="77777777" w:rsidR="00E7001D" w:rsidRPr="00705BD2" w:rsidRDefault="00B3723B">
      <w:pPr>
        <w:pStyle w:val="BodyText"/>
      </w:pPr>
      <w:r w:rsidRPr="00705BD2">
        <w:t>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at all. We will explain this in greater detail below. For now, consider the following two models:</w:t>
      </w:r>
    </w:p>
    <w:p w14:paraId="5A9C46EE" w14:textId="77777777" w:rsidR="00E7001D" w:rsidRPr="00705BD2" w:rsidRDefault="00B16251">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it-1</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  (1)</m:t>
          </m:r>
        </m:oMath>
      </m:oMathPara>
    </w:p>
    <w:p w14:paraId="385A05B5" w14:textId="77777777" w:rsidR="00E7001D" w:rsidRPr="00705BD2" w:rsidRDefault="00B16251">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  (2)</m:t>
          </m:r>
        </m:oMath>
      </m:oMathPara>
    </w:p>
    <w:p w14:paraId="7099C425" w14:textId="77777777" w:rsidR="00E7001D" w:rsidRPr="00705BD2" w:rsidRDefault="00B3723B">
      <w:pPr>
        <w:pStyle w:val="FirstParagraph"/>
      </w:pPr>
      <w:r w:rsidRPr="00705BD2">
        <w:t xml:space="preserve">These models may seem similar at first glance, but they have very different implications for the pattern of individuals’ responses over time. Equation (1) represents an </w:t>
      </w:r>
      <w:r w:rsidRPr="00705BD2">
        <w:rPr>
          <w:i/>
        </w:rPr>
        <w:t>active updating</w:t>
      </w:r>
      <w:r w:rsidRPr="00705BD2">
        <w:t xml:space="preserve"> model and Equation (2) represents a </w:t>
      </w:r>
      <w:r w:rsidRPr="00705BD2">
        <w:rPr>
          <w:i/>
        </w:rPr>
        <w:t>settled dispositions</w:t>
      </w:r>
      <w:r w:rsidRPr="00705BD2">
        <w:t xml:space="preserve"> model, as we explain below. Figure 1 shows these models in graphical form, which helps highlight their differences. In the next two sections, we consider each of these models and briefly discuss their connections to sociological theory. In the section after that, we discuss the conditions under which each model is more likely to apply.</w:t>
      </w:r>
    </w:p>
    <w:p w14:paraId="5606C603" w14:textId="77777777" w:rsidR="0034447E" w:rsidRPr="00705BD2" w:rsidRDefault="0034447E" w:rsidP="0034447E">
      <w:pPr>
        <w:pStyle w:val="BodyText"/>
        <w:jc w:val="center"/>
        <w:rPr>
          <w:i/>
          <w:iCs/>
        </w:rPr>
      </w:pPr>
      <w:r w:rsidRPr="00705BD2">
        <w:rPr>
          <w:i/>
          <w:iCs/>
        </w:rPr>
        <w:t>[Figure 1 about here]</w:t>
      </w:r>
    </w:p>
    <w:p w14:paraId="5CE7439E" w14:textId="77777777" w:rsidR="00E7001D" w:rsidRPr="00705BD2" w:rsidRDefault="00B3723B" w:rsidP="00C71DC5">
      <w:pPr>
        <w:pStyle w:val="Heading3"/>
      </w:pPr>
      <w:bookmarkStart w:id="171" w:name="active-updating-model"/>
      <w:bookmarkEnd w:id="171"/>
      <w:r w:rsidRPr="00705BD2">
        <w:t>Active Updating Model</w:t>
      </w:r>
    </w:p>
    <w:p w14:paraId="2F19FF22" w14:textId="76120A1E" w:rsidR="00E7001D" w:rsidRPr="00705BD2" w:rsidRDefault="00B3723B">
      <w:pPr>
        <w:pStyle w:val="FirstParagraph"/>
      </w:pPr>
      <w:r w:rsidRPr="00705BD2">
        <w:t>Equation (1) represents the active updating model. The respondent forms her answer by starting with what she said last time (</w:t>
      </w:r>
      <m:oMath>
        <m:sSub>
          <m:sSubPr>
            <m:ctrlPr>
              <w:rPr>
                <w:rFonts w:ascii="Cambria Math" w:hAnsi="Cambria Math"/>
              </w:rPr>
            </m:ctrlPr>
          </m:sSubPr>
          <m:e>
            <m:r>
              <w:rPr>
                <w:rFonts w:ascii="Cambria Math" w:hAnsi="Cambria Math"/>
              </w:rPr>
              <m:t>y</m:t>
            </m:r>
          </m:e>
          <m:sub>
            <m:r>
              <w:rPr>
                <w:rFonts w:ascii="Cambria Math" w:hAnsi="Cambria Math"/>
              </w:rPr>
              <m:t>it-1</m:t>
            </m:r>
          </m:sub>
        </m:sSub>
      </m:oMath>
      <w:r w:rsidRPr="00705BD2">
        <w:t>) and then incorporating any new considerations (</w:t>
      </w:r>
      <m:oMath>
        <m:sSub>
          <m:sSubPr>
            <m:ctrlPr>
              <w:rPr>
                <w:rFonts w:ascii="Cambria Math" w:hAnsi="Cambria Math"/>
              </w:rPr>
            </m:ctrlPr>
          </m:sSubPr>
          <m:e>
            <m:r>
              <w:rPr>
                <w:rFonts w:ascii="Cambria Math" w:hAnsi="Cambria Math"/>
              </w:rPr>
              <m:t>ν</m:t>
            </m:r>
          </m:e>
          <m:sub>
            <m:r>
              <w:rPr>
                <w:rFonts w:ascii="Cambria Math" w:hAnsi="Cambria Math"/>
              </w:rPr>
              <m:t>it</m:t>
            </m:r>
          </m:sub>
        </m:sSub>
      </m:oMath>
      <w:r w:rsidRPr="00705BD2">
        <w:t xml:space="preserve">). There is no need to remember responses from even earlier time points (e.g., </w:t>
      </w:r>
      <m:oMath>
        <m:sSub>
          <m:sSubPr>
            <m:ctrlPr>
              <w:rPr>
                <w:rFonts w:ascii="Cambria Math" w:hAnsi="Cambria Math"/>
              </w:rPr>
            </m:ctrlPr>
          </m:sSubPr>
          <m:e>
            <m:r>
              <w:rPr>
                <w:rFonts w:ascii="Cambria Math" w:hAnsi="Cambria Math"/>
              </w:rPr>
              <m:t>y</m:t>
            </m:r>
          </m:e>
          <m:sub>
            <m:r>
              <w:rPr>
                <w:rFonts w:ascii="Cambria Math" w:hAnsi="Cambria Math"/>
              </w:rPr>
              <m:t>it-2</m:t>
            </m:r>
          </m:sub>
        </m:sSub>
      </m:oMath>
      <w:r w:rsidRPr="00705BD2">
        <w:t xml:space="preserve">) because this information gets folded into the updated response each time. Formally, Equation (1) is a Markov </w:t>
      </w:r>
      <w:r w:rsidRPr="00705BD2">
        <w:lastRenderedPageBreak/>
        <w:t xml:space="preserve">model, where future states depend entirely on the current state. This formal property, and this active updating model generally, is often assumed to underlie data generation in studies of change in and reliability of repeated survey measures (Alwin 2007; Krosnick and Alwin 1989; </w:t>
      </w:r>
      <w:proofErr w:type="spellStart"/>
      <w:r w:rsidRPr="00705BD2">
        <w:t>Hout</w:t>
      </w:r>
      <w:proofErr w:type="spellEnd"/>
      <w:r w:rsidRPr="00705BD2">
        <w:t xml:space="preserve"> and Hastings 2016).</w:t>
      </w:r>
      <w:ins w:id="172" w:author="Microsoft Office User" w:date="2019-11-01T11:36:00Z">
        <w:r w:rsidR="00A40D82">
          <w:t xml:space="preserve"> </w:t>
        </w:r>
      </w:ins>
      <w:ins w:id="173" w:author="Microsoft Office User" w:date="2019-11-04T15:25:00Z">
        <w:r w:rsidR="00FC778A">
          <w:t>Concerns about panel conditioning, in which a person’s partici</w:t>
        </w:r>
      </w:ins>
      <w:ins w:id="174" w:author="Microsoft Office User" w:date="2019-11-04T15:26:00Z">
        <w:r w:rsidR="00FC778A">
          <w:t>pation in a survey influences subsequent answer choices, either by changing an indivi</w:t>
        </w:r>
      </w:ins>
      <w:ins w:id="175" w:author="Microsoft Office User" w:date="2019-11-04T15:27:00Z">
        <w:r w:rsidR="00FC778A">
          <w:t>dual’s actual behavior or altering how they respond to the survey without changing behavior,</w:t>
        </w:r>
      </w:ins>
      <w:ins w:id="176" w:author="Microsoft Office User" w:date="2019-11-04T15:26:00Z">
        <w:r w:rsidR="00FC778A">
          <w:t xml:space="preserve"> also imply some sort of active updating on the part of the respondent </w:t>
        </w:r>
      </w:ins>
      <w:ins w:id="177" w:author="Microsoft Office User" w:date="2019-11-01T11:37:00Z">
        <w:r w:rsidR="00A40D82">
          <w:t>(Warren and Halpern-Manners 2012</w:t>
        </w:r>
      </w:ins>
      <w:ins w:id="178" w:author="Microsoft Office User" w:date="2019-11-04T15:50:00Z">
        <w:r w:rsidR="00202C60">
          <w:t xml:space="preserve">; </w:t>
        </w:r>
      </w:ins>
      <w:ins w:id="179" w:author="Microsoft Office User" w:date="2019-11-01T11:37:00Z">
        <w:r w:rsidR="00A40D82">
          <w:t>).</w:t>
        </w:r>
      </w:ins>
    </w:p>
    <w:p w14:paraId="135D8310" w14:textId="6D467234" w:rsidR="00E7001D" w:rsidRPr="00705BD2" w:rsidRDefault="00B3723B">
      <w:pPr>
        <w:pStyle w:val="BodyText"/>
      </w:pPr>
      <w:r w:rsidRPr="00705BD2">
        <w:t>More informally, this AUM posits an agent that is updating her views in the face of social experience. There are formal Bayesian ways of modeling updating, but we need not rely on any assumptions of rationality, optimality, or conscious thought for this basic process to apply. Following Gross’s (2009, 367) pragmatist account, we could instead regard this model as consistent with an “active and creative relation to the world” that “lead[s] actors to see themselves in new ways, to value different kinds of goods, and to become attached to problem solutions that they could not have imagined previously.”</w:t>
      </w:r>
    </w:p>
    <w:p w14:paraId="0579A9C6" w14:textId="77777777" w:rsidR="00E7001D" w:rsidRPr="00705BD2" w:rsidRDefault="00B3723B">
      <w:pPr>
        <w:pStyle w:val="BodyText"/>
      </w:pPr>
      <w:r w:rsidRPr="00705BD2">
        <w:t>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 (Gross 2009; DeGloma 2014). As the person encounters new considerations throughout her life (e.g., adding working mothers to one’s social network, seeing changing media representations of working mothers), she can continue to revise her views.</w:t>
      </w:r>
    </w:p>
    <w:p w14:paraId="2772C3CF" w14:textId="074D9B3A" w:rsidR="00E7001D" w:rsidRPr="00705BD2" w:rsidRDefault="00B3723B">
      <w:pPr>
        <w:pStyle w:val="BodyText"/>
      </w:pPr>
      <w:r w:rsidRPr="00705BD2">
        <w:t xml:space="preserve">The AUM makes no assumption about the distribution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rsidRPr="00705BD2">
        <w:t xml:space="preserve">. Specifically, it does not assume that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rsidRPr="00705BD2">
        <w:t xml:space="preserve"> has an expected value of 0, either for any time </w:t>
      </w:r>
      <m:oMath>
        <m:r>
          <w:rPr>
            <w:rFonts w:ascii="Cambria Math" w:hAnsi="Cambria Math"/>
          </w:rPr>
          <m:t>t</m:t>
        </m:r>
      </m:oMath>
      <w:r w:rsidRPr="00705BD2">
        <w:t xml:space="preserve"> or for any person </w:t>
      </w:r>
      <m:oMath>
        <m:r>
          <w:rPr>
            <w:rFonts w:ascii="Cambria Math" w:hAnsi="Cambria Math"/>
          </w:rPr>
          <m:t>i</m:t>
        </m:r>
      </m:oMath>
      <w:r w:rsidRPr="00705BD2">
        <w:t xml:space="preserve">. This leaves </w:t>
      </w:r>
      <w:r w:rsidRPr="00705BD2">
        <w:lastRenderedPageBreak/>
        <w:t>open the possibility of a population-wide shift in responses as many people react to the same changes in the environment.</w:t>
      </w:r>
    </w:p>
    <w:p w14:paraId="78CE9C7C" w14:textId="77777777" w:rsidR="00E7001D" w:rsidRPr="00705BD2" w:rsidRDefault="00B3723B" w:rsidP="00C71DC5">
      <w:pPr>
        <w:pStyle w:val="Heading3"/>
      </w:pPr>
      <w:bookmarkStart w:id="180" w:name="settled-dispositions-model"/>
      <w:bookmarkEnd w:id="180"/>
      <w:r w:rsidRPr="00705BD2">
        <w:t>Settled Dispositions Model</w:t>
      </w:r>
    </w:p>
    <w:p w14:paraId="29563B68" w14:textId="77777777" w:rsidR="00E7001D" w:rsidRPr="00705BD2" w:rsidRDefault="00B3723B">
      <w:pPr>
        <w:pStyle w:val="FirstParagraph"/>
      </w:pPr>
      <w:r w:rsidRPr="00705BD2">
        <w:t>Equation (2) represents the settled dispositions model. Here each respondent begins the study period with a set tendency to respond to the question in a particular way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705BD2">
        <w:t xml:space="preserve">). Temporary considerations, like current events, can play a role in what response she gives at each time (part of the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rsidRPr="00705BD2">
        <w:t xml:space="preserve">), but these considerations have no lasting impact beyond time </w:t>
      </w:r>
      <m:oMath>
        <m:r>
          <w:rPr>
            <w:rFonts w:ascii="Cambria Math" w:hAnsi="Cambria Math"/>
          </w:rPr>
          <m:t>t</m:t>
        </m:r>
      </m:oMath>
      <w:r w:rsidRPr="00705BD2">
        <w:t>. As the right panel of Figure 1 makes clear, there is no mechanism by which a particular consideration can “propagate up” into the settled disposition and change the baseline for future responses. Such considerations are temporary influences only.</w:t>
      </w:r>
    </w:p>
    <w:p w14:paraId="6C31D015" w14:textId="77777777" w:rsidR="00E7001D" w:rsidRPr="00705BD2" w:rsidRDefault="00B3723B">
      <w:pPr>
        <w:pStyle w:val="BodyText"/>
      </w:pPr>
      <w:r w:rsidRPr="00705BD2">
        <w:t xml:space="preserve">The SDM is most consistent with the Bourdieusian model of action that emphasizes “the past conditions of production” (Bourdieu 1990, 66ff). In other words, updating happened, but it happened in the past, prior to the time of the study. In this sense,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705BD2">
        <w:t xml:space="preserve"> reflects the “habitus.” We will say more about this below.</w:t>
      </w:r>
    </w:p>
    <w:p w14:paraId="4E08A486" w14:textId="77777777" w:rsidR="00E7001D" w:rsidRPr="00705BD2" w:rsidRDefault="00B3723B">
      <w:pPr>
        <w:pStyle w:val="BodyText"/>
      </w:pPr>
      <w:r w:rsidRPr="00705BD2">
        <w:t xml:space="preserve">Like the AUM, the SDM does not require </w:t>
      </w:r>
      <m:oMath>
        <m:sSub>
          <m:sSubPr>
            <m:ctrlPr>
              <w:rPr>
                <w:rFonts w:ascii="Cambria Math" w:hAnsi="Cambria Math"/>
              </w:rPr>
            </m:ctrlPr>
          </m:sSubPr>
          <m:e>
            <m:r>
              <w:rPr>
                <w:rFonts w:ascii="Cambria Math" w:hAnsi="Cambria Math"/>
              </w:rPr>
              <m:t>ν</m:t>
            </m:r>
          </m:e>
          <m:sub>
            <m:r>
              <w:rPr>
                <w:rFonts w:ascii="Cambria Math" w:hAnsi="Cambria Math"/>
              </w:rPr>
              <m:t>it</m:t>
            </m:r>
          </m:sub>
        </m:sSub>
      </m:oMath>
      <w:r w:rsidRPr="00705BD2">
        <w:t xml:space="preserve"> to be 0 in expectation for the population at time </w:t>
      </w:r>
      <m:oMath>
        <m:r>
          <w:rPr>
            <w:rFonts w:ascii="Cambria Math" w:hAnsi="Cambria Math"/>
          </w:rPr>
          <m:t>t</m:t>
        </m:r>
      </m:oMath>
      <w:r w:rsidRPr="00705BD2">
        <w:t xml:space="preserve">, but it does assume that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rsidRPr="00705BD2">
        <w:t xml:space="preserve"> has an expected value of 0 within an individual over time. That is, current considerations can move a person from their baseline temporarily, but there is a tendency to “bounce back” to that baseline over time. The SDM thus allows for population-wide shifts in beliefs, practices, or identities at a particular time (temporary period effects), but it assumes that within individuals these shifts will be erased over time as individuals return to their baselines.</w:t>
      </w:r>
    </w:p>
    <w:p w14:paraId="3C9C7BED" w14:textId="77777777" w:rsidR="00E7001D" w:rsidRPr="00705BD2" w:rsidRDefault="00B3723B">
      <w:pPr>
        <w:pStyle w:val="BodyText"/>
      </w:pPr>
      <w:r w:rsidRPr="00705BD2">
        <w:t xml:space="preserve">Metaphorically, one can think of the active updating model as a “traveler” and the settled dispositions model as a “visitor.” That is, in the active updating model, the traveler wakes up in </w:t>
      </w:r>
      <w:r w:rsidRPr="00705BD2">
        <w:lastRenderedPageBreak/>
        <w:t>the morning, walks in a direction for a while, goes to sleep, and then wakes up the next day to pick up the journey exactly where she left off. In the settled dispositions model, the visitor also travels in a particular direction each day but goes home at the end of the day and wakes up in the same bed each morning.</w:t>
      </w:r>
    </w:p>
    <w:p w14:paraId="5A4B055E" w14:textId="013BE469" w:rsidR="00E7001D" w:rsidRDefault="00B3723B">
      <w:pPr>
        <w:pStyle w:val="BodyText"/>
        <w:rPr>
          <w:ins w:id="181" w:author="Microsoft Office User" w:date="2019-10-30T12:32:00Z"/>
        </w:rPr>
      </w:pPr>
      <w:r w:rsidRPr="00705BD2">
        <w:t>The models thus differ fundamentally on their emphasis on the character of personal change. In the AUM, changes tend to persist because they propagate into future responses, shifting the baseline. In the SDM, changes tend to revert because each person returns to their existing baseline</w:t>
      </w:r>
      <w:ins w:id="182" w:author="Microsoft Office User" w:date="2019-11-04T15:49:00Z">
        <w:r w:rsidR="00202C60">
          <w:t xml:space="preserve"> over time</w:t>
        </w:r>
      </w:ins>
      <w:r w:rsidRPr="00705BD2">
        <w:t xml:space="preserve">. We can therefore summarize the models’ implications for individual change as follows: the AUM predicts </w:t>
      </w:r>
      <w:r w:rsidRPr="00705BD2">
        <w:rPr>
          <w:i/>
        </w:rPr>
        <w:t>persisting change</w:t>
      </w:r>
      <w:r w:rsidRPr="00705BD2">
        <w:t xml:space="preserve"> whereas the SDM predicts </w:t>
      </w:r>
      <w:r w:rsidRPr="00705BD2">
        <w:rPr>
          <w:i/>
        </w:rPr>
        <w:t>non-persisting change</w:t>
      </w:r>
      <w:r w:rsidRPr="00705BD2">
        <w:t>. We consider the implications of these predictions below.</w:t>
      </w:r>
    </w:p>
    <w:p w14:paraId="18B8404C" w14:textId="6F877175" w:rsidR="00F4078A" w:rsidRDefault="00F4078A">
      <w:pPr>
        <w:pStyle w:val="BodyText"/>
        <w:rPr>
          <w:ins w:id="183" w:author="Microsoft Office User" w:date="2019-10-30T12:32:00Z"/>
        </w:rPr>
      </w:pPr>
    </w:p>
    <w:p w14:paraId="5BC45BD8" w14:textId="3A0FDB2C" w:rsidR="00F4078A" w:rsidRPr="00272704" w:rsidRDefault="009C6279" w:rsidP="00F4078A">
      <w:pPr>
        <w:pStyle w:val="BodyText"/>
        <w:ind w:firstLine="0"/>
        <w:rPr>
          <w:ins w:id="184" w:author="Microsoft Office User" w:date="2019-10-30T12:32:00Z"/>
          <w:b/>
          <w:bCs/>
          <w:rPrChange w:id="185" w:author="Microsoft Office User" w:date="2019-10-30T16:06:00Z">
            <w:rPr>
              <w:ins w:id="186" w:author="Microsoft Office User" w:date="2019-10-30T12:32:00Z"/>
            </w:rPr>
          </w:rPrChange>
        </w:rPr>
      </w:pPr>
      <w:ins w:id="187" w:author="Microsoft Office User" w:date="2019-11-05T12:11:00Z">
        <w:r>
          <w:rPr>
            <w:b/>
            <w:bCs/>
          </w:rPr>
          <w:t>Consistency</w:t>
        </w:r>
      </w:ins>
      <w:ins w:id="188" w:author="Microsoft Office User" w:date="2019-10-30T12:32:00Z">
        <w:r w:rsidR="009A0F77" w:rsidRPr="00272704">
          <w:rPr>
            <w:b/>
            <w:bCs/>
            <w:rPrChange w:id="189" w:author="Microsoft Office User" w:date="2019-10-30T16:06:00Z">
              <w:rPr/>
            </w:rPrChange>
          </w:rPr>
          <w:t xml:space="preserve"> in response</w:t>
        </w:r>
      </w:ins>
    </w:p>
    <w:p w14:paraId="2A232F7A" w14:textId="21071893" w:rsidR="009C6279" w:rsidRDefault="009A0F77" w:rsidP="00F4078A">
      <w:pPr>
        <w:pStyle w:val="BodyText"/>
        <w:ind w:firstLine="0"/>
        <w:rPr>
          <w:ins w:id="190" w:author="Microsoft Office User" w:date="2019-11-05T12:11:00Z"/>
        </w:rPr>
      </w:pPr>
      <w:ins w:id="191" w:author="Microsoft Office User" w:date="2019-10-30T12:32:00Z">
        <w:r>
          <w:tab/>
        </w:r>
      </w:ins>
      <w:ins w:id="192" w:author="Microsoft Office User" w:date="2019-11-01T09:56:00Z">
        <w:r w:rsidR="00FD7959">
          <w:t>Alongside the distinction between active updating and settled dispositions, t</w:t>
        </w:r>
      </w:ins>
      <w:ins w:id="193" w:author="Microsoft Office User" w:date="2019-10-30T12:39:00Z">
        <w:r>
          <w:t xml:space="preserve">he second major dimension </w:t>
        </w:r>
      </w:ins>
      <w:ins w:id="194" w:author="Microsoft Office User" w:date="2019-11-01T12:50:00Z">
        <w:r w:rsidR="00865CC6">
          <w:t>along which</w:t>
        </w:r>
      </w:ins>
      <w:ins w:id="195" w:author="Microsoft Office User" w:date="2019-10-30T12:39:00Z">
        <w:r>
          <w:t xml:space="preserve"> </w:t>
        </w:r>
      </w:ins>
      <w:ins w:id="196" w:author="Microsoft Office User" w:date="2019-10-30T12:50:00Z">
        <w:r>
          <w:t xml:space="preserve">theories of belief change </w:t>
        </w:r>
      </w:ins>
      <w:ins w:id="197" w:author="Microsoft Office User" w:date="2019-11-01T12:50:00Z">
        <w:r w:rsidR="00865CC6">
          <w:t>differ</w:t>
        </w:r>
      </w:ins>
      <w:ins w:id="198" w:author="Microsoft Office User" w:date="2019-10-30T12:50:00Z">
        <w:r>
          <w:t xml:space="preserve"> </w:t>
        </w:r>
      </w:ins>
      <w:ins w:id="199" w:author="Microsoft Office User" w:date="2019-10-30T12:39:00Z">
        <w:r>
          <w:t xml:space="preserve">is the degree of random </w:t>
        </w:r>
      </w:ins>
      <w:ins w:id="200" w:author="Microsoft Office User" w:date="2019-10-30T12:40:00Z">
        <w:r>
          <w:t>change in the same response over time.</w:t>
        </w:r>
      </w:ins>
      <w:ins w:id="201" w:author="Microsoft Office User" w:date="2019-11-05T12:11:00Z">
        <w:r w:rsidR="009C6279">
          <w:t xml:space="preserve"> </w:t>
        </w:r>
      </w:ins>
      <w:ins w:id="202" w:author="Microsoft Office User" w:date="2019-11-05T12:12:00Z">
        <w:r w:rsidR="009C6279">
          <w:t xml:space="preserve">These </w:t>
        </w:r>
      </w:ins>
      <w:ins w:id="203" w:author="Microsoft Office User" w:date="2019-11-05T12:13:00Z">
        <w:r w:rsidR="009C6279">
          <w:t xml:space="preserve">wave-to-wave fluctuations might be due to true measurement error or the inability of individuals to accurately report their true beliefs (Paige and Shapiro), </w:t>
        </w:r>
      </w:ins>
      <w:ins w:id="204" w:author="Microsoft Office User" w:date="2019-11-05T12:14:00Z">
        <w:r w:rsidR="009C6279">
          <w:t xml:space="preserve">a lack of clear opinions on issues and the </w:t>
        </w:r>
      </w:ins>
      <w:ins w:id="205" w:author="Microsoft Office User" w:date="2019-11-05T12:15:00Z">
        <w:r w:rsidR="009C6279">
          <w:t xml:space="preserve">attitude </w:t>
        </w:r>
      </w:ins>
      <w:ins w:id="206" w:author="Microsoft Office User" w:date="2019-11-05T12:14:00Z">
        <w:r w:rsidR="009C6279">
          <w:t>construction process that results (</w:t>
        </w:r>
        <w:proofErr w:type="spellStart"/>
        <w:r w:rsidR="009C6279">
          <w:t>Zaller</w:t>
        </w:r>
        <w:proofErr w:type="spellEnd"/>
        <w:r w:rsidR="009C6279">
          <w:t xml:space="preserve"> ; Converse), or </w:t>
        </w:r>
      </w:ins>
      <w:ins w:id="207" w:author="Microsoft Office User" w:date="2019-11-05T12:15:00Z">
        <w:r w:rsidR="009C6279">
          <w:t>true short-term cha</w:t>
        </w:r>
      </w:ins>
      <w:ins w:id="208" w:author="Microsoft Office User" w:date="2019-11-05T12:16:00Z">
        <w:r w:rsidR="009C6279">
          <w:t xml:space="preserve">nge in beliefs reflecting period effects (). </w:t>
        </w:r>
      </w:ins>
    </w:p>
    <w:p w14:paraId="33288451" w14:textId="77777777" w:rsidR="00865CC6" w:rsidRDefault="00865CC6" w:rsidP="00F4078A">
      <w:pPr>
        <w:pStyle w:val="BodyText"/>
        <w:ind w:firstLine="0"/>
        <w:rPr>
          <w:ins w:id="209" w:author="Microsoft Office User" w:date="2019-11-01T12:57:00Z"/>
        </w:rPr>
      </w:pPr>
      <w:commentRangeStart w:id="210"/>
      <w:commentRangeEnd w:id="210"/>
      <w:ins w:id="211" w:author="Microsoft Office User" w:date="2019-11-01T12:51:00Z">
        <w:r>
          <w:tab/>
          <w:t>This kind of change should be considered separately from the amount of updating</w:t>
        </w:r>
      </w:ins>
      <w:ins w:id="212" w:author="Microsoft Office User" w:date="2019-11-01T12:52:00Z">
        <w:r>
          <w:t xml:space="preserve"> that takes place in responses</w:t>
        </w:r>
      </w:ins>
      <w:ins w:id="213" w:author="Microsoft Office User" w:date="2019-11-01T12:51:00Z">
        <w:r>
          <w:t xml:space="preserve">. </w:t>
        </w:r>
      </w:ins>
      <w:ins w:id="214" w:author="Microsoft Office User" w:date="2019-11-01T12:56:00Z">
        <w:r>
          <w:t>Knowing that there is more change in one variable than another tells us little about how it relates to underlying theories of attitude development. However, knowing that two attitudes have the same rate of active updating but that one has a much higher rate of change allows us to inf</w:t>
        </w:r>
      </w:ins>
      <w:ins w:id="215" w:author="Microsoft Office User" w:date="2019-11-01T12:57:00Z">
        <w:r>
          <w:t>er that the former is more cognitively accessible, than the other.</w:t>
        </w:r>
      </w:ins>
    </w:p>
    <w:p w14:paraId="398C48E9" w14:textId="77777777" w:rsidR="00865CC6" w:rsidRDefault="00865CC6" w:rsidP="00F4078A">
      <w:pPr>
        <w:pStyle w:val="BodyText"/>
        <w:ind w:firstLine="0"/>
        <w:rPr>
          <w:ins w:id="216" w:author="Microsoft Office User" w:date="2019-11-01T12:57:00Z"/>
        </w:rPr>
      </w:pPr>
    </w:p>
    <w:p w14:paraId="221B5C56" w14:textId="3468F503" w:rsidR="00726FF4" w:rsidRDefault="001C21F7" w:rsidP="00F4078A">
      <w:pPr>
        <w:pStyle w:val="BodyText"/>
        <w:ind w:firstLine="0"/>
        <w:rPr>
          <w:ins w:id="217" w:author="Microsoft Office User" w:date="2019-10-30T16:13:00Z"/>
          <w:b/>
          <w:bCs/>
        </w:rPr>
      </w:pPr>
      <w:ins w:id="218" w:author="Microsoft Office User" w:date="2019-10-30T16:13:00Z">
        <w:r>
          <w:rPr>
            <w:b/>
            <w:bCs/>
          </w:rPr>
          <w:t>Combing the Models</w:t>
        </w:r>
      </w:ins>
    </w:p>
    <w:p w14:paraId="160B2507" w14:textId="0FC92575" w:rsidR="00074AC0" w:rsidRDefault="009C6279" w:rsidP="00074AC0">
      <w:pPr>
        <w:pStyle w:val="BodyText"/>
        <w:rPr>
          <w:ins w:id="219" w:author="Microsoft Office User" w:date="2019-11-05T12:20:00Z"/>
        </w:rPr>
      </w:pPr>
      <w:ins w:id="220" w:author="Microsoft Office User" w:date="2019-11-05T12:18:00Z">
        <w:r>
          <w:t xml:space="preserve">Models of aggregate opinion change can be classified </w:t>
        </w:r>
      </w:ins>
      <w:ins w:id="221" w:author="Microsoft Office User" w:date="2019-11-05T12:19:00Z">
        <w:r w:rsidR="00074AC0">
          <w:t>based</w:t>
        </w:r>
      </w:ins>
      <w:ins w:id="222" w:author="Microsoft Office User" w:date="2019-11-05T12:18:00Z">
        <w:r>
          <w:t xml:space="preserve"> on the assumptions they make </w:t>
        </w:r>
      </w:ins>
      <w:ins w:id="223" w:author="Microsoft Office User" w:date="2019-11-05T12:19:00Z">
        <w:r>
          <w:t xml:space="preserve">about </w:t>
        </w:r>
        <w:r w:rsidR="00074AC0">
          <w:t>these two dimensions</w:t>
        </w:r>
      </w:ins>
      <w:ins w:id="224" w:author="Microsoft Office User" w:date="2019-11-05T12:20:00Z">
        <w:r w:rsidR="00074AC0">
          <w:t>. The first dimension reflects the</w:t>
        </w:r>
        <w:r w:rsidR="00074AC0" w:rsidRPr="001C21F7">
          <w:t xml:space="preserve"> degree of what we</w:t>
        </w:r>
        <w:r w:rsidR="00074AC0">
          <w:t xml:space="preserve"> call</w:t>
        </w:r>
        <w:r w:rsidR="00074AC0" w:rsidRPr="001C21F7">
          <w:t xml:space="preserve"> active updating, the idea that more recent responses are better predictors of current responses than older responses. In other words, when </w:t>
        </w:r>
        <w:r w:rsidR="00074AC0">
          <w:t>change</w:t>
        </w:r>
        <w:r w:rsidR="00074AC0" w:rsidRPr="001C21F7">
          <w:t xml:space="preserve"> happens, is more likely to persist than revert. It’s important to note that a high degree of active updating does not imply a high rate of active updating, simply the predictive power of new responses compared to old responses. Individuals might change these attitudes infrequently, but once they do, their new positions are substantially better at predicting future positions than older positions</w:t>
        </w:r>
        <w:r w:rsidR="00074AC0">
          <w:t xml:space="preserve">, and this would mean </w:t>
        </w:r>
      </w:ins>
      <w:ins w:id="225" w:author="Microsoft Office User" w:date="2019-11-05T12:21:00Z">
        <w:r w:rsidR="00074AC0">
          <w:t xml:space="preserve">a </w:t>
        </w:r>
      </w:ins>
      <w:ins w:id="226" w:author="Microsoft Office User" w:date="2019-11-05T12:20:00Z">
        <w:r w:rsidR="00074AC0">
          <w:t>high degree of active updating</w:t>
        </w:r>
        <w:r w:rsidR="00074AC0" w:rsidRPr="001C21F7">
          <w:t>.</w:t>
        </w:r>
      </w:ins>
      <w:ins w:id="227" w:author="Microsoft Office User" w:date="2019-11-05T12:21:00Z">
        <w:r w:rsidR="00074AC0">
          <w:t xml:space="preserve"> The second dimension reflects that we call stability, or </w:t>
        </w:r>
        <w:r w:rsidR="00074AC0" w:rsidRPr="001C21F7">
          <w:t xml:space="preserve">how consistent </w:t>
        </w:r>
        <w:r w:rsidR="00074AC0">
          <w:t xml:space="preserve">individuals are </w:t>
        </w:r>
        <w:r w:rsidR="00074AC0" w:rsidRPr="001C21F7">
          <w:t xml:space="preserve">in reporting </w:t>
        </w:r>
        <w:r w:rsidR="00074AC0">
          <w:t>their</w:t>
        </w:r>
        <w:r w:rsidR="00074AC0" w:rsidRPr="001C21F7">
          <w:t xml:space="preserve"> belief</w:t>
        </w:r>
        <w:r w:rsidR="00074AC0">
          <w:t>s once we consider the amount of active updating</w:t>
        </w:r>
        <w:r w:rsidR="00074AC0" w:rsidRPr="001C21F7">
          <w:t>.</w:t>
        </w:r>
      </w:ins>
    </w:p>
    <w:p w14:paraId="34BF2FAD" w14:textId="1270FD7A" w:rsidR="001C21F7" w:rsidRDefault="00074AC0" w:rsidP="00074AC0">
      <w:pPr>
        <w:pStyle w:val="BodyText"/>
        <w:rPr>
          <w:ins w:id="228" w:author="Microsoft Office User" w:date="2019-10-30T16:15:00Z"/>
        </w:rPr>
      </w:pPr>
      <w:ins w:id="229" w:author="Microsoft Office User" w:date="2019-11-05T12:21:00Z">
        <w:r>
          <w:t>T</w:t>
        </w:r>
      </w:ins>
      <w:ins w:id="230" w:author="Microsoft Office User" w:date="2019-11-05T12:20:00Z">
        <w:r w:rsidRPr="001C21F7">
          <w:t xml:space="preserve">he table below outlines the propositions of a number of theoretical ideas and how they reflect these two dimensions. </w:t>
        </w:r>
        <w:r>
          <w:t xml:space="preserve">We consider these different theories below. </w:t>
        </w:r>
      </w:ins>
    </w:p>
    <w:tbl>
      <w:tblPr>
        <w:tblStyle w:val="TableGrid"/>
        <w:tblW w:w="0" w:type="auto"/>
        <w:tblLook w:val="04A0" w:firstRow="1" w:lastRow="0" w:firstColumn="1" w:lastColumn="0" w:noHBand="0" w:noVBand="1"/>
      </w:tblPr>
      <w:tblGrid>
        <w:gridCol w:w="1695"/>
        <w:gridCol w:w="4332"/>
        <w:gridCol w:w="3323"/>
      </w:tblGrid>
      <w:tr w:rsidR="00202C60" w14:paraId="77117565" w14:textId="77777777" w:rsidTr="0089437A">
        <w:trPr>
          <w:ins w:id="231" w:author="Microsoft Office User" w:date="2019-10-31T15:00:00Z"/>
        </w:trPr>
        <w:tc>
          <w:tcPr>
            <w:tcW w:w="0" w:type="auto"/>
          </w:tcPr>
          <w:p w14:paraId="325636FD" w14:textId="77777777" w:rsidR="00153485" w:rsidRDefault="00153485" w:rsidP="0089437A">
            <w:pPr>
              <w:rPr>
                <w:ins w:id="232" w:author="Microsoft Office User" w:date="2019-10-31T15:00:00Z"/>
              </w:rPr>
            </w:pPr>
          </w:p>
        </w:tc>
        <w:tc>
          <w:tcPr>
            <w:tcW w:w="0" w:type="auto"/>
          </w:tcPr>
          <w:p w14:paraId="30885384" w14:textId="7A1BBFFC" w:rsidR="00CA2FBB" w:rsidRPr="00074AC0" w:rsidRDefault="00153485" w:rsidP="00074AC0">
            <w:pPr>
              <w:rPr>
                <w:ins w:id="233" w:author="Microsoft Office User" w:date="2019-10-31T15:00:00Z"/>
                <w:b/>
                <w:bCs/>
                <w:rPrChange w:id="234" w:author="Microsoft Office User" w:date="2019-11-05T12:23:00Z">
                  <w:rPr>
                    <w:ins w:id="235" w:author="Microsoft Office User" w:date="2019-10-31T15:00:00Z"/>
                  </w:rPr>
                </w:rPrChange>
              </w:rPr>
            </w:pPr>
            <w:ins w:id="236" w:author="Microsoft Office User" w:date="2019-10-31T15:00:00Z">
              <w:r w:rsidRPr="009645C8">
                <w:rPr>
                  <w:b/>
                  <w:bCs/>
                </w:rPr>
                <w:t>Active updating (low)</w:t>
              </w:r>
            </w:ins>
          </w:p>
        </w:tc>
        <w:tc>
          <w:tcPr>
            <w:tcW w:w="0" w:type="auto"/>
          </w:tcPr>
          <w:p w14:paraId="78F8ACFE" w14:textId="61262F6B" w:rsidR="001B5515" w:rsidRPr="00074AC0" w:rsidRDefault="00153485" w:rsidP="00074AC0">
            <w:pPr>
              <w:rPr>
                <w:ins w:id="237" w:author="Microsoft Office User" w:date="2019-10-31T15:00:00Z"/>
                <w:b/>
                <w:bCs/>
              </w:rPr>
            </w:pPr>
            <w:ins w:id="238" w:author="Microsoft Office User" w:date="2019-10-31T15:00:00Z">
              <w:r w:rsidRPr="009645C8">
                <w:rPr>
                  <w:b/>
                  <w:bCs/>
                </w:rPr>
                <w:t>Active updating (high)</w:t>
              </w:r>
            </w:ins>
          </w:p>
        </w:tc>
      </w:tr>
      <w:tr w:rsidR="00202C60" w14:paraId="7F6B1B10" w14:textId="77777777" w:rsidTr="0089437A">
        <w:trPr>
          <w:ins w:id="239" w:author="Microsoft Office User" w:date="2019-10-31T15:00:00Z"/>
        </w:trPr>
        <w:tc>
          <w:tcPr>
            <w:tcW w:w="0" w:type="auto"/>
          </w:tcPr>
          <w:p w14:paraId="73D19DE6" w14:textId="77777777" w:rsidR="00153485" w:rsidRPr="009645C8" w:rsidRDefault="00153485" w:rsidP="0089437A">
            <w:pPr>
              <w:rPr>
                <w:ins w:id="240" w:author="Microsoft Office User" w:date="2019-10-31T15:00:00Z"/>
                <w:b/>
                <w:bCs/>
              </w:rPr>
            </w:pPr>
            <w:ins w:id="241" w:author="Microsoft Office User" w:date="2019-10-31T15:00:00Z">
              <w:r w:rsidRPr="009645C8">
                <w:rPr>
                  <w:b/>
                  <w:bCs/>
                </w:rPr>
                <w:t>Consistency (high)</w:t>
              </w:r>
            </w:ins>
          </w:p>
        </w:tc>
        <w:tc>
          <w:tcPr>
            <w:tcW w:w="0" w:type="auto"/>
          </w:tcPr>
          <w:p w14:paraId="4BA36449" w14:textId="5E4D53D9" w:rsidR="00153485" w:rsidRDefault="00153485" w:rsidP="00153485">
            <w:pPr>
              <w:pStyle w:val="ListParagraph"/>
              <w:numPr>
                <w:ilvl w:val="0"/>
                <w:numId w:val="6"/>
              </w:numPr>
              <w:rPr>
                <w:ins w:id="242" w:author="Microsoft Office User" w:date="2019-10-31T15:00:00Z"/>
              </w:rPr>
            </w:pPr>
            <w:ins w:id="243" w:author="Microsoft Office User" w:date="2019-10-31T15:00:00Z">
              <w:r>
                <w:t>“Core” beliefs (</w:t>
              </w:r>
              <w:proofErr w:type="spellStart"/>
              <w:r>
                <w:t>Boutyline</w:t>
              </w:r>
              <w:proofErr w:type="spellEnd"/>
              <w:r>
                <w:t xml:space="preserve"> and Vaisey 2017)</w:t>
              </w:r>
            </w:ins>
            <w:ins w:id="244" w:author="Microsoft Office User" w:date="2019-11-04T16:18:00Z">
              <w:r w:rsidR="00202C60">
                <w:t>; Family relations questions (Lakoff); political ideology (Converse)</w:t>
              </w:r>
            </w:ins>
          </w:p>
          <w:p w14:paraId="564B155E" w14:textId="2DD2041F" w:rsidR="00153485" w:rsidRDefault="00153485" w:rsidP="00153485">
            <w:pPr>
              <w:pStyle w:val="ListParagraph"/>
              <w:numPr>
                <w:ilvl w:val="0"/>
                <w:numId w:val="6"/>
              </w:numPr>
              <w:rPr>
                <w:ins w:id="245" w:author="Microsoft Office User" w:date="2019-10-31T15:00:00Z"/>
              </w:rPr>
            </w:pPr>
            <w:ins w:id="246" w:author="Microsoft Office User" w:date="2019-10-31T15:00:00Z">
              <w:r>
                <w:t>High</w:t>
              </w:r>
            </w:ins>
            <w:ins w:id="247" w:author="Microsoft Office User" w:date="2019-11-05T12:22:00Z">
              <w:r w:rsidR="00074AC0">
                <w:t>-</w:t>
              </w:r>
            </w:ins>
            <w:ins w:id="248" w:author="Microsoft Office User" w:date="2019-10-31T15:00:00Z">
              <w:r>
                <w:t>profile</w:t>
              </w:r>
            </w:ins>
            <w:ins w:id="249" w:author="Microsoft Office User" w:date="2019-11-05T12:22:00Z">
              <w:r w:rsidR="00074AC0">
                <w:t>, stable</w:t>
              </w:r>
            </w:ins>
            <w:ins w:id="250" w:author="Microsoft Office User" w:date="2019-10-31T15:00:00Z">
              <w:r>
                <w:t xml:space="preserve"> policy questions (</w:t>
              </w:r>
              <w:proofErr w:type="spellStart"/>
              <w:r>
                <w:t>Zaller</w:t>
              </w:r>
              <w:proofErr w:type="spellEnd"/>
              <w:r>
                <w:t>)</w:t>
              </w:r>
            </w:ins>
          </w:p>
        </w:tc>
        <w:tc>
          <w:tcPr>
            <w:tcW w:w="0" w:type="auto"/>
          </w:tcPr>
          <w:p w14:paraId="197F909E" w14:textId="5796940E" w:rsidR="00153485" w:rsidRDefault="00153485" w:rsidP="00153485">
            <w:pPr>
              <w:pStyle w:val="ListParagraph"/>
              <w:numPr>
                <w:ilvl w:val="0"/>
                <w:numId w:val="6"/>
              </w:numPr>
              <w:rPr>
                <w:ins w:id="251" w:author="Microsoft Office User" w:date="2019-10-31T15:00:00Z"/>
              </w:rPr>
            </w:pPr>
            <w:ins w:id="252" w:author="Microsoft Office User" w:date="2019-10-31T15:00:00Z">
              <w:r>
                <w:t>Partisan identification (</w:t>
              </w:r>
              <w:proofErr w:type="spellStart"/>
              <w:r>
                <w:t>Baldassari</w:t>
              </w:r>
              <w:proofErr w:type="spellEnd"/>
              <w:r>
                <w:t xml:space="preserve"> and Gelman)</w:t>
              </w:r>
            </w:ins>
          </w:p>
          <w:p w14:paraId="48AC0419" w14:textId="77777777" w:rsidR="00153485" w:rsidRDefault="00074AC0" w:rsidP="00153485">
            <w:pPr>
              <w:pStyle w:val="ListParagraph"/>
              <w:numPr>
                <w:ilvl w:val="0"/>
                <w:numId w:val="6"/>
              </w:numPr>
              <w:rPr>
                <w:ins w:id="253" w:author="Microsoft Office User" w:date="2019-11-05T12:23:00Z"/>
              </w:rPr>
            </w:pPr>
            <w:ins w:id="254" w:author="Microsoft Office User" w:date="2019-11-05T12:22:00Z">
              <w:r>
                <w:t>High-profile public policy issues with elite change</w:t>
              </w:r>
            </w:ins>
            <w:ins w:id="255" w:author="Microsoft Office User" w:date="2019-10-31T15:00:00Z">
              <w:r w:rsidR="00153485">
                <w:t xml:space="preserve"> (</w:t>
              </w:r>
              <w:proofErr w:type="spellStart"/>
              <w:r w:rsidR="00153485">
                <w:t>Zaller</w:t>
              </w:r>
              <w:proofErr w:type="spellEnd"/>
              <w:r w:rsidR="00153485">
                <w:t>)</w:t>
              </w:r>
            </w:ins>
          </w:p>
          <w:p w14:paraId="4DDBAC3A" w14:textId="0A260548" w:rsidR="00074AC0" w:rsidRDefault="00074AC0" w:rsidP="00153485">
            <w:pPr>
              <w:pStyle w:val="ListParagraph"/>
              <w:numPr>
                <w:ilvl w:val="0"/>
                <w:numId w:val="6"/>
              </w:numPr>
              <w:rPr>
                <w:ins w:id="256" w:author="Microsoft Office User" w:date="2019-10-31T15:00:00Z"/>
              </w:rPr>
            </w:pPr>
            <w:ins w:id="257" w:author="Microsoft Office User" w:date="2019-11-05T12:23:00Z">
              <w:r>
                <w:t>Cohort effects (young respondents)</w:t>
              </w:r>
            </w:ins>
          </w:p>
        </w:tc>
      </w:tr>
      <w:tr w:rsidR="00202C60" w14:paraId="45656A39" w14:textId="77777777" w:rsidTr="0089437A">
        <w:trPr>
          <w:ins w:id="258" w:author="Microsoft Office User" w:date="2019-10-31T15:00:00Z"/>
        </w:trPr>
        <w:tc>
          <w:tcPr>
            <w:tcW w:w="0" w:type="auto"/>
          </w:tcPr>
          <w:p w14:paraId="4AFA2787" w14:textId="77777777" w:rsidR="00153485" w:rsidRPr="009645C8" w:rsidRDefault="00153485" w:rsidP="0089437A">
            <w:pPr>
              <w:rPr>
                <w:ins w:id="259" w:author="Microsoft Office User" w:date="2019-10-31T15:00:00Z"/>
                <w:b/>
                <w:bCs/>
              </w:rPr>
            </w:pPr>
            <w:ins w:id="260" w:author="Microsoft Office User" w:date="2019-10-31T15:00:00Z">
              <w:r w:rsidRPr="009645C8">
                <w:rPr>
                  <w:b/>
                  <w:bCs/>
                </w:rPr>
                <w:t>Consistency (low)</w:t>
              </w:r>
            </w:ins>
          </w:p>
        </w:tc>
        <w:tc>
          <w:tcPr>
            <w:tcW w:w="0" w:type="auto"/>
          </w:tcPr>
          <w:p w14:paraId="34B0EDD0" w14:textId="77777777" w:rsidR="00153485" w:rsidRDefault="00153485" w:rsidP="00153485">
            <w:pPr>
              <w:pStyle w:val="ListParagraph"/>
              <w:numPr>
                <w:ilvl w:val="0"/>
                <w:numId w:val="7"/>
              </w:numPr>
              <w:rPr>
                <w:ins w:id="261" w:author="Microsoft Office User" w:date="2019-11-05T12:23:00Z"/>
              </w:rPr>
            </w:pPr>
            <w:ins w:id="262" w:author="Microsoft Office User" w:date="2019-10-31T15:00:00Z">
              <w:r>
                <w:t>Low-profile</w:t>
              </w:r>
            </w:ins>
            <w:ins w:id="263" w:author="Microsoft Office User" w:date="2019-11-05T12:22:00Z">
              <w:r w:rsidR="00074AC0">
                <w:t>, stable public</w:t>
              </w:r>
            </w:ins>
            <w:ins w:id="264" w:author="Microsoft Office User" w:date="2019-10-31T15:00:00Z">
              <w:r>
                <w:t xml:space="preserve"> policy issues (</w:t>
              </w:r>
              <w:proofErr w:type="spellStart"/>
              <w:r>
                <w:t>Zaller</w:t>
              </w:r>
            </w:ins>
            <w:proofErr w:type="spellEnd"/>
            <w:ins w:id="265" w:author="Microsoft Office User" w:date="2019-11-04T16:18:00Z">
              <w:r w:rsidR="00202C60">
                <w:t xml:space="preserve">, </w:t>
              </w:r>
            </w:ins>
            <w:ins w:id="266" w:author="Microsoft Office User" w:date="2019-10-31T15:00:00Z">
              <w:r>
                <w:t>Converse)</w:t>
              </w:r>
            </w:ins>
          </w:p>
          <w:p w14:paraId="5FA0C4CB" w14:textId="77777777" w:rsidR="00074AC0" w:rsidRDefault="00074AC0" w:rsidP="00153485">
            <w:pPr>
              <w:pStyle w:val="ListParagraph"/>
              <w:numPr>
                <w:ilvl w:val="0"/>
                <w:numId w:val="7"/>
              </w:numPr>
              <w:rPr>
                <w:ins w:id="267" w:author="Microsoft Office User" w:date="2019-11-05T12:23:00Z"/>
              </w:rPr>
            </w:pPr>
            <w:ins w:id="268" w:author="Microsoft Office User" w:date="2019-11-05T12:23:00Z">
              <w:r>
                <w:t>“Peripheral beliefs” (</w:t>
              </w:r>
              <w:proofErr w:type="spellStart"/>
              <w:r>
                <w:t>Boutyline</w:t>
              </w:r>
              <w:proofErr w:type="spellEnd"/>
              <w:r>
                <w:t xml:space="preserve"> and Vaisey)</w:t>
              </w:r>
            </w:ins>
          </w:p>
          <w:p w14:paraId="79CB437A" w14:textId="35AA7FF4" w:rsidR="00074AC0" w:rsidRDefault="00074AC0" w:rsidP="00153485">
            <w:pPr>
              <w:pStyle w:val="ListParagraph"/>
              <w:numPr>
                <w:ilvl w:val="0"/>
                <w:numId w:val="7"/>
              </w:numPr>
              <w:rPr>
                <w:ins w:id="269" w:author="Microsoft Office User" w:date="2019-10-31T15:00:00Z"/>
              </w:rPr>
            </w:pPr>
            <w:ins w:id="270" w:author="Microsoft Office User" w:date="2019-11-05T12:23:00Z">
              <w:r>
                <w:t>Cohort effects (middle age)</w:t>
              </w:r>
            </w:ins>
          </w:p>
        </w:tc>
        <w:tc>
          <w:tcPr>
            <w:tcW w:w="0" w:type="auto"/>
          </w:tcPr>
          <w:p w14:paraId="05E88C92" w14:textId="77777777" w:rsidR="00153485" w:rsidRDefault="00153485" w:rsidP="00153485">
            <w:pPr>
              <w:pStyle w:val="ListParagraph"/>
              <w:numPr>
                <w:ilvl w:val="0"/>
                <w:numId w:val="8"/>
              </w:numPr>
              <w:rPr>
                <w:ins w:id="271" w:author="Microsoft Office User" w:date="2019-10-31T15:00:00Z"/>
              </w:rPr>
            </w:pPr>
            <w:ins w:id="272" w:author="Microsoft Office User" w:date="2019-10-31T15:00:00Z">
              <w:r>
                <w:t xml:space="preserve">Rapidly changing opinions in new attitude spaces. </w:t>
              </w:r>
            </w:ins>
          </w:p>
        </w:tc>
      </w:tr>
    </w:tbl>
    <w:p w14:paraId="5642B6B8" w14:textId="0A7F3BD2" w:rsidR="001C21F7" w:rsidRDefault="001C21F7" w:rsidP="001C21F7">
      <w:pPr>
        <w:pStyle w:val="BodyText"/>
        <w:rPr>
          <w:ins w:id="273" w:author="Microsoft Office User" w:date="2019-10-31T13:14:00Z"/>
        </w:rPr>
      </w:pPr>
    </w:p>
    <w:p w14:paraId="4E269BBD" w14:textId="641EC0C7" w:rsidR="00251A7B" w:rsidRPr="00CA2FBB" w:rsidRDefault="00CA2FBB" w:rsidP="00CA2FBB">
      <w:pPr>
        <w:pStyle w:val="BodyText"/>
        <w:ind w:firstLine="0"/>
        <w:rPr>
          <w:ins w:id="274" w:author="Microsoft Office User" w:date="2019-10-31T15:12:00Z"/>
          <w:b/>
          <w:bCs/>
          <w:rPrChange w:id="275" w:author="Microsoft Office User" w:date="2019-10-31T15:28:00Z">
            <w:rPr>
              <w:ins w:id="276" w:author="Microsoft Office User" w:date="2019-10-31T15:12:00Z"/>
            </w:rPr>
          </w:rPrChange>
        </w:rPr>
      </w:pPr>
      <w:ins w:id="277" w:author="Microsoft Office User" w:date="2019-10-31T15:12:00Z">
        <w:r w:rsidRPr="00CA2FBB">
          <w:rPr>
            <w:b/>
            <w:bCs/>
            <w:rPrChange w:id="278" w:author="Microsoft Office User" w:date="2019-10-31T15:28:00Z">
              <w:rPr/>
            </w:rPrChange>
          </w:rPr>
          <w:t>Age and Cohort Formation</w:t>
        </w:r>
      </w:ins>
    </w:p>
    <w:p w14:paraId="67F13AAB" w14:textId="0E3A59B6" w:rsidR="002E5E80" w:rsidRDefault="00475F03" w:rsidP="002E5E80">
      <w:pPr>
        <w:pStyle w:val="FirstParagraph"/>
        <w:rPr>
          <w:ins w:id="279" w:author="Microsoft Office User" w:date="2019-11-04T16:27:00Z"/>
        </w:rPr>
      </w:pPr>
      <w:ins w:id="280" w:author="Microsoft Office User" w:date="2019-11-01T13:48:00Z">
        <w:r w:rsidRPr="00705BD2">
          <w:lastRenderedPageBreak/>
          <w:t xml:space="preserve">The </w:t>
        </w:r>
      </w:ins>
      <w:ins w:id="281" w:author="Microsoft Office User" w:date="2019-11-04T17:31:00Z">
        <w:r w:rsidR="008D087B">
          <w:t>most straightforward</w:t>
        </w:r>
      </w:ins>
      <w:ins w:id="282" w:author="Microsoft Office User" w:date="2019-11-01T13:48:00Z">
        <w:r w:rsidRPr="00705BD2">
          <w:t xml:space="preserve"> way to reconcile </w:t>
        </w:r>
        <w:r>
          <w:t xml:space="preserve">active updating and settled </w:t>
        </w:r>
      </w:ins>
      <w:ins w:id="283" w:author="Microsoft Office User" w:date="2019-11-01T13:49:00Z">
        <w:r>
          <w:t>dispositions</w:t>
        </w:r>
      </w:ins>
      <w:ins w:id="284" w:author="Microsoft Office User" w:date="2019-11-01T13:48:00Z">
        <w:r w:rsidRPr="00705BD2">
          <w:t xml:space="preserve"> is to posit that they operate sequentially over a person’s life. </w:t>
        </w:r>
      </w:ins>
      <w:ins w:id="285" w:author="Microsoft Office User" w:date="2019-11-04T16:23:00Z">
        <w:r w:rsidR="002E5E80">
          <w:t xml:space="preserve">Cohort replacement theories of public opinion shift suggest that </w:t>
        </w:r>
      </w:ins>
      <w:ins w:id="286" w:author="Microsoft Office User" w:date="2019-11-04T16:24:00Z">
        <w:r w:rsidR="002E5E80">
          <w:t xml:space="preserve">few individual change their attitudes as they age, and that most change in public opinion must come from older individuals dying and </w:t>
        </w:r>
      </w:ins>
      <w:ins w:id="287" w:author="Microsoft Office User" w:date="2019-11-04T16:25:00Z">
        <w:r w:rsidR="002E5E80">
          <w:t>new individuals, who hold different opinions, replacing them</w:t>
        </w:r>
      </w:ins>
      <w:ins w:id="288" w:author="Microsoft Office User" w:date="2019-11-04T16:27:00Z">
        <w:r w:rsidR="002E5E80">
          <w:t xml:space="preserve"> (Mannheim; Ryder</w:t>
        </w:r>
      </w:ins>
      <w:ins w:id="289" w:author="Microsoft Office User" w:date="2019-11-05T12:24:00Z">
        <w:r w:rsidR="00074AC0">
          <w:t xml:space="preserve">; Vaisey and </w:t>
        </w:r>
        <w:proofErr w:type="spellStart"/>
        <w:r w:rsidR="00074AC0">
          <w:t>Lizardo</w:t>
        </w:r>
      </w:ins>
      <w:proofErr w:type="spellEnd"/>
      <w:ins w:id="290" w:author="Microsoft Office User" w:date="2019-11-04T16:27:00Z">
        <w:r w:rsidR="002E5E80">
          <w:t>)</w:t>
        </w:r>
      </w:ins>
      <w:ins w:id="291" w:author="Microsoft Office User" w:date="2019-11-04T16:25:00Z">
        <w:r w:rsidR="002E5E80">
          <w:t xml:space="preserve">. </w:t>
        </w:r>
      </w:ins>
      <w:ins w:id="292" w:author="Microsoft Office User" w:date="2019-11-04T17:32:00Z">
        <w:r w:rsidR="003A1E5C">
          <w:t>This framework</w:t>
        </w:r>
      </w:ins>
      <w:ins w:id="293" w:author="Microsoft Office User" w:date="2019-11-04T16:25:00Z">
        <w:r w:rsidR="002E5E80">
          <w:t xml:space="preserve"> suggests that younger individuals in the population have a period of “</w:t>
        </w:r>
        <w:proofErr w:type="spellStart"/>
        <w:r w:rsidR="002E5E80">
          <w:t>cohortization</w:t>
        </w:r>
        <w:proofErr w:type="spellEnd"/>
        <w:r w:rsidR="002E5E80">
          <w:t>” in which they form their beliefs</w:t>
        </w:r>
      </w:ins>
      <w:ins w:id="294" w:author="Microsoft Office User" w:date="2019-11-04T16:26:00Z">
        <w:r w:rsidR="002E5E80">
          <w:t xml:space="preserve">. </w:t>
        </w:r>
      </w:ins>
    </w:p>
    <w:p w14:paraId="2A5CB6E4" w14:textId="637D14A6" w:rsidR="002E5E80" w:rsidRDefault="002E5E80" w:rsidP="002E5E80">
      <w:pPr>
        <w:pStyle w:val="BodyText"/>
        <w:rPr>
          <w:ins w:id="295" w:author="Microsoft Office User" w:date="2019-11-04T16:27:00Z"/>
        </w:rPr>
        <w:pPrChange w:id="296" w:author="Microsoft Office User" w:date="2019-11-04T16:27:00Z">
          <w:pPr>
            <w:pStyle w:val="FirstParagraph"/>
          </w:pPr>
        </w:pPrChange>
      </w:pPr>
      <w:ins w:id="297" w:author="Microsoft Office User" w:date="2019-11-04T16:27:00Z">
        <w:r w:rsidRPr="00705BD2">
          <w:t>To continue the metaphor above, one can imagine travelers wandering around for a while (active updating) before setting up their permanent home base (settled disposition). This is, in fact, the logic that underlies the notion of a “cohort effect</w:t>
        </w:r>
      </w:ins>
      <w:ins w:id="298" w:author="Microsoft Office User" w:date="2019-11-05T12:25:00Z">
        <w:r w:rsidR="00074AC0">
          <w:t>” – t</w:t>
        </w:r>
      </w:ins>
      <w:ins w:id="299" w:author="Microsoft Office User" w:date="2019-11-04T16:27:00Z">
        <w:r w:rsidRPr="00705BD2">
          <w:t xml:space="preserve">hat the contemporary environment influences the baseline response tendency when a person is young and then stabilizes and stays “baked in” for the remainder of one’s life (Elder 1974; Bartels and Jackman 2014). Any notion of a settled disposition (including the </w:t>
        </w:r>
        <w:proofErr w:type="spellStart"/>
        <w:r w:rsidRPr="00705BD2">
          <w:t>Bourdieusian</w:t>
        </w:r>
        <w:proofErr w:type="spellEnd"/>
        <w:r w:rsidRPr="00705BD2">
          <w:t xml:space="preserve"> one) requires an earlier “formative period” where something like the active updating model was operative (Vaisey and </w:t>
        </w:r>
        <w:proofErr w:type="spellStart"/>
        <w:r w:rsidRPr="00705BD2">
          <w:t>Lizardo</w:t>
        </w:r>
        <w:proofErr w:type="spellEnd"/>
        <w:r w:rsidRPr="00705BD2">
          <w:t xml:space="preserve"> 2016). To put it slightly differently, cohort formation requires an early period of persistent change followed by a later period characterized by either absolute stability (where the variance of </w:t>
        </w:r>
        <m:oMath>
          <m:sSub>
            <m:sSubPr>
              <m:ctrlPr>
                <w:rPr>
                  <w:rFonts w:ascii="Cambria Math" w:hAnsi="Cambria Math"/>
                </w:rPr>
              </m:ctrlPr>
            </m:sSubPr>
            <m:e>
              <m:r>
                <w:rPr>
                  <w:rFonts w:ascii="Cambria Math" w:hAnsi="Cambria Math"/>
                </w:rPr>
                <m:t>ν</m:t>
              </m:r>
            </m:e>
            <m:sub>
              <m:r>
                <w:rPr>
                  <w:rFonts w:ascii="Cambria Math" w:hAnsi="Cambria Math"/>
                </w:rPr>
                <m:t>it</m:t>
              </m:r>
            </m:sub>
          </m:sSub>
        </m:oMath>
        <w:r w:rsidRPr="00705BD2">
          <w:t xml:space="preserve"> is low) or by temporary, non-persisting changes that disappear as people revert to baseline.</w:t>
        </w:r>
      </w:ins>
    </w:p>
    <w:p w14:paraId="0370A799" w14:textId="0F29DCE2" w:rsidR="00B8734E" w:rsidRDefault="00CA2FBB" w:rsidP="00B8734E">
      <w:pPr>
        <w:pStyle w:val="BodyText"/>
        <w:rPr>
          <w:ins w:id="300" w:author="Microsoft Office User" w:date="2019-11-04T16:43:00Z"/>
        </w:rPr>
      </w:pPr>
      <w:ins w:id="301" w:author="Microsoft Office User" w:date="2019-10-31T15:13:00Z">
        <w:del w:id="302" w:author="Microsoft Office User" w:date="2019-11-04T16:26:00Z">
          <w:r w:rsidRPr="00705BD2" w:rsidDel="002E5E80">
            <w:delText xml:space="preserve">Most of these hypotheses suggest that early adulthood is a time of heightened susceptibility attitude change. </w:delText>
          </w:r>
        </w:del>
        <w:r w:rsidRPr="00705BD2">
          <w:t>Two hypotheses</w:t>
        </w:r>
      </w:ins>
      <w:ins w:id="303" w:author="Microsoft Office User" w:date="2019-11-01T10:00:00Z">
        <w:r w:rsidR="00FD7959">
          <w:t xml:space="preserve"> from life course research</w:t>
        </w:r>
      </w:ins>
      <w:ins w:id="304" w:author="Microsoft Office User" w:date="2019-10-31T15:13:00Z">
        <w:r w:rsidRPr="00705BD2">
          <w:t xml:space="preserve"> – the “increasing persistence” hypothesis (Glenn 1974; Inglehart and Baker 2000) and the “impressionable years” hypothesis (Visser and Krosnick 1998) – suggest that susceptibility to attitude change is highest early in life and decreases</w:t>
        </w:r>
      </w:ins>
      <w:ins w:id="305" w:author="Microsoft Office User" w:date="2019-11-01T10:00:00Z">
        <w:r w:rsidR="00FD7959">
          <w:t xml:space="preserve"> </w:t>
        </w:r>
      </w:ins>
      <w:ins w:id="306" w:author="Microsoft Office User" w:date="2019-10-31T15:13:00Z">
        <w:del w:id="307" w:author="Microsoft Office User" w:date="2019-11-01T10:00:00Z">
          <w:r w:rsidRPr="00705BD2" w:rsidDel="00FD7959">
            <w:delText xml:space="preserve"> (</w:delText>
          </w:r>
        </w:del>
        <w:r w:rsidRPr="00705BD2">
          <w:t>gradually or quickly, respectively</w:t>
        </w:r>
      </w:ins>
      <w:ins w:id="308" w:author="Microsoft Office User" w:date="2019-11-01T10:00:00Z">
        <w:r w:rsidR="00FD7959">
          <w:t>,</w:t>
        </w:r>
      </w:ins>
      <w:ins w:id="309" w:author="Microsoft Office User" w:date="2019-10-31T15:13:00Z">
        <w:del w:id="310" w:author="Microsoft Office User" w:date="2019-11-01T10:00:00Z">
          <w:r w:rsidRPr="00705BD2" w:rsidDel="00FD7959">
            <w:delText>)</w:delText>
          </w:r>
        </w:del>
        <w:r w:rsidRPr="00705BD2">
          <w:t xml:space="preserve"> as individuals age. The “life stages” hypothesis (Visser and Krosnick 1998; </w:t>
        </w:r>
        <w:proofErr w:type="spellStart"/>
        <w:r w:rsidRPr="00705BD2">
          <w:t>Danigelis</w:t>
        </w:r>
        <w:proofErr w:type="spellEnd"/>
        <w:r w:rsidRPr="00705BD2">
          <w:t xml:space="preserve">, Hardy, and Cutler 2007) posits that both early (&lt;40) and late (60+) life are times of more attitude change but that mid-life is characterized by limited </w:t>
        </w:r>
        <w:r w:rsidRPr="00705BD2">
          <w:lastRenderedPageBreak/>
          <w:t>attitude change.</w:t>
        </w:r>
      </w:ins>
      <w:ins w:id="311" w:author="Microsoft Office User" w:date="2019-11-04T16:55:00Z">
        <w:r w:rsidR="003837B6">
          <w:t xml:space="preserve"> </w:t>
        </w:r>
      </w:ins>
      <w:ins w:id="312" w:author="Microsoft Office User" w:date="2019-11-04T16:57:00Z">
        <w:r w:rsidR="003837B6">
          <w:t>Previous studies</w:t>
        </w:r>
      </w:ins>
      <w:ins w:id="313" w:author="Microsoft Office User" w:date="2019-11-04T17:32:00Z">
        <w:r w:rsidR="003A1E5C">
          <w:t xml:space="preserve"> find support for higher rates of persisting attitude change among younger </w:t>
        </w:r>
      </w:ins>
      <w:ins w:id="314" w:author="Microsoft Office User" w:date="2019-11-04T17:33:00Z">
        <w:r w:rsidR="003A1E5C">
          <w:t>respondents</w:t>
        </w:r>
      </w:ins>
      <w:ins w:id="315" w:author="Microsoft Office User" w:date="2019-11-04T16:57:00Z">
        <w:r w:rsidR="003837B6">
          <w:t xml:space="preserve">, especially for common measures of political attitudes such as ideological and partisan identification, which are the most frequently </w:t>
        </w:r>
      </w:ins>
      <w:ins w:id="316" w:author="Microsoft Office User" w:date="2019-11-04T17:33:00Z">
        <w:r w:rsidR="003A1E5C">
          <w:t>analyzed</w:t>
        </w:r>
      </w:ins>
      <w:ins w:id="317" w:author="Microsoft Office User" w:date="2019-11-04T16:57:00Z">
        <w:r w:rsidR="003837B6">
          <w:t xml:space="preserve"> (Krosnick and Alwin 1989; Alwin YEAR). Studies of political attitudes also find</w:t>
        </w:r>
      </w:ins>
      <w:ins w:id="318" w:author="Microsoft Office User" w:date="2019-11-04T17:33:00Z">
        <w:r w:rsidR="003A1E5C">
          <w:t xml:space="preserve"> t</w:t>
        </w:r>
      </w:ins>
      <w:ins w:id="319" w:author="Microsoft Office User" w:date="2019-11-04T17:34:00Z">
        <w:r w:rsidR="003A1E5C">
          <w:t>hat volatility in respondents attitudes increased with age</w:t>
        </w:r>
      </w:ins>
      <w:ins w:id="320" w:author="Microsoft Office User" w:date="2019-11-04T16:58:00Z">
        <w:r w:rsidR="003837B6">
          <w:t xml:space="preserve"> but that per</w:t>
        </w:r>
      </w:ins>
      <w:ins w:id="321" w:author="Microsoft Office User" w:date="2019-11-04T16:59:00Z">
        <w:r w:rsidR="003837B6">
          <w:t xml:space="preserve">sistence fell, suggesting less consistency in older individuals than younger individuals </w:t>
        </w:r>
      </w:ins>
      <w:ins w:id="322" w:author="Microsoft Office User" w:date="2019-11-04T16:55:00Z">
        <w:r w:rsidR="003837B6" w:rsidRPr="00705BD2">
          <w:t>(Krosnick and Alwin 1989).</w:t>
        </w:r>
      </w:ins>
      <w:ins w:id="323" w:author="Microsoft Office User" w:date="2019-11-04T16:56:00Z">
        <w:r w:rsidR="003837B6">
          <w:t xml:space="preserve"> </w:t>
        </w:r>
      </w:ins>
    </w:p>
    <w:p w14:paraId="37AD783E" w14:textId="08E2064A" w:rsidR="00B8734E" w:rsidRDefault="003837B6" w:rsidP="003837B6">
      <w:pPr>
        <w:pStyle w:val="BodyText"/>
        <w:rPr>
          <w:ins w:id="324" w:author="Microsoft Office User" w:date="2019-11-04T16:43:00Z"/>
        </w:rPr>
      </w:pPr>
      <w:ins w:id="325" w:author="Microsoft Office User" w:date="2019-11-04T16:58:00Z">
        <w:r>
          <w:t xml:space="preserve">Outside of political beliefs and identification, </w:t>
        </w:r>
        <w:r w:rsidRPr="00705BD2">
          <w:t xml:space="preserve">Vaisey and </w:t>
        </w:r>
        <w:proofErr w:type="spellStart"/>
        <w:r w:rsidRPr="00705BD2">
          <w:t>Lizardo</w:t>
        </w:r>
        <w:proofErr w:type="spellEnd"/>
        <w:r w:rsidRPr="00705BD2">
          <w:t xml:space="preserve"> (2016) found evidence that beliefs about gender</w:t>
        </w:r>
      </w:ins>
      <w:ins w:id="326" w:author="Microsoft Office User" w:date="2019-11-04T16:59:00Z">
        <w:r>
          <w:t xml:space="preserve"> and </w:t>
        </w:r>
      </w:ins>
      <w:ins w:id="327" w:author="Microsoft Office User" w:date="2019-11-04T16:58:00Z">
        <w:r w:rsidRPr="00705BD2">
          <w:t>race</w:t>
        </w:r>
      </w:ins>
      <w:ins w:id="328" w:author="Microsoft Office User" w:date="2019-11-04T16:59:00Z">
        <w:r>
          <w:t xml:space="preserve"> were </w:t>
        </w:r>
      </w:ins>
      <w:ins w:id="329" w:author="Microsoft Office User" w:date="2019-11-04T16:58:00Z">
        <w:r w:rsidRPr="00705BD2">
          <w:t xml:space="preserve">more driven by cohort effects and are therefore less likely to be actively updated by adults. Using repeated cross-sectional data, </w:t>
        </w:r>
        <w:proofErr w:type="spellStart"/>
        <w:r w:rsidRPr="00705BD2">
          <w:t>Danigelis</w:t>
        </w:r>
        <w:proofErr w:type="spellEnd"/>
        <w:r w:rsidRPr="00705BD2">
          <w:t>, Hardy, and Cutler (2007) find that “</w:t>
        </w:r>
        <w:bookmarkStart w:id="330" w:name="OLE_LINK3"/>
        <w:bookmarkStart w:id="331" w:name="OLE_LINK4"/>
        <w:r w:rsidRPr="00705BD2">
          <w:t xml:space="preserve">intracohort” change (a good indicator that some cohort members are changing their minds) </w:t>
        </w:r>
        <w:bookmarkEnd w:id="330"/>
        <w:bookmarkEnd w:id="331"/>
        <w:r w:rsidRPr="00705BD2">
          <w:t xml:space="preserve">is larger for young individuals (18 to 39 years old) than for older individuals (over 60 years old) for attitudes about economic gender equality and structural reasons for racial inequality. </w:t>
        </w:r>
      </w:ins>
      <w:proofErr w:type="spellStart"/>
      <w:ins w:id="332" w:author="Microsoft Office User" w:date="2019-11-05T13:06:00Z">
        <w:r w:rsidR="0086240D">
          <w:t>Voas</w:t>
        </w:r>
        <w:proofErr w:type="spellEnd"/>
        <w:r w:rsidR="0086240D">
          <w:t xml:space="preserve"> and Chaves () find that patterns of secularization</w:t>
        </w:r>
      </w:ins>
      <w:ins w:id="333" w:author="Microsoft Office User" w:date="2019-11-05T13:12:00Z">
        <w:r w:rsidR="0086240D">
          <w:t xml:space="preserve"> across countries</w:t>
        </w:r>
      </w:ins>
      <w:ins w:id="334" w:author="Microsoft Office User" w:date="2019-11-05T13:06:00Z">
        <w:r w:rsidR="0086240D">
          <w:t xml:space="preserve"> also follow a </w:t>
        </w:r>
      </w:ins>
      <w:ins w:id="335" w:author="Microsoft Office User" w:date="2019-11-05T13:13:00Z">
        <w:r w:rsidR="0086240D">
          <w:t>pattern of cohort replacement</w:t>
        </w:r>
      </w:ins>
      <w:ins w:id="336" w:author="Microsoft Office User" w:date="2019-11-05T13:09:00Z">
        <w:r w:rsidR="0086240D">
          <w:t>, suggesting that</w:t>
        </w:r>
      </w:ins>
      <w:ins w:id="337" w:author="Microsoft Office User" w:date="2019-11-05T13:10:00Z">
        <w:r w:rsidR="0086240D">
          <w:t xml:space="preserve"> religious attendance, affiliation, and beliefs should generally show high active updating</w:t>
        </w:r>
      </w:ins>
      <w:ins w:id="338" w:author="Microsoft Office User" w:date="2019-11-05T13:11:00Z">
        <w:r w:rsidR="0086240D">
          <w:t xml:space="preserve"> for younger people and limited active updating for older individuals</w:t>
        </w:r>
      </w:ins>
      <w:ins w:id="339" w:author="Microsoft Office User" w:date="2019-11-05T13:06:00Z">
        <w:r w:rsidR="0086240D">
          <w:t xml:space="preserve">. </w:t>
        </w:r>
      </w:ins>
    </w:p>
    <w:p w14:paraId="14AED7BF" w14:textId="1E51A1D9" w:rsidR="00B8734E" w:rsidRDefault="003A1E5C" w:rsidP="003837B6">
      <w:pPr>
        <w:pStyle w:val="BodyText"/>
        <w:rPr>
          <w:ins w:id="340" w:author="Microsoft Office User" w:date="2019-11-04T16:40:00Z"/>
        </w:rPr>
        <w:pPrChange w:id="341" w:author="Microsoft Office User" w:date="2019-11-04T17:00:00Z">
          <w:pPr>
            <w:pStyle w:val="FirstParagraph"/>
          </w:pPr>
        </w:pPrChange>
      </w:pPr>
      <w:ins w:id="342" w:author="Microsoft Office User" w:date="2019-11-04T17:34:00Z">
        <w:r>
          <w:t xml:space="preserve">These findings </w:t>
        </w:r>
      </w:ins>
      <w:ins w:id="343" w:author="Microsoft Office User" w:date="2019-11-04T17:35:00Z">
        <w:r>
          <w:t>lead</w:t>
        </w:r>
      </w:ins>
      <w:ins w:id="344" w:author="Microsoft Office User" w:date="2019-11-04T16:28:00Z">
        <w:r w:rsidR="002E5E80">
          <w:t xml:space="preserve"> us to suggest, as outlined in Table ##, that </w:t>
        </w:r>
      </w:ins>
      <w:ins w:id="345" w:author="Microsoft Office User" w:date="2019-11-04T16:38:00Z">
        <w:r w:rsidR="002E5E80">
          <w:t>younger individuals should experience a greater amount of active upda</w:t>
        </w:r>
      </w:ins>
      <w:ins w:id="346" w:author="Microsoft Office User" w:date="2019-11-04T16:39:00Z">
        <w:r w:rsidR="002E5E80">
          <w:t>ting</w:t>
        </w:r>
      </w:ins>
      <w:ins w:id="347" w:author="Microsoft Office User" w:date="2019-11-04T16:40:00Z">
        <w:r w:rsidR="00B8734E">
          <w:t xml:space="preserve"> than older individuals</w:t>
        </w:r>
      </w:ins>
      <w:ins w:id="348" w:author="Microsoft Office User" w:date="2019-11-04T16:56:00Z">
        <w:r w:rsidR="003837B6">
          <w:t>, particularly when it comes to attitudes that are assumed to be “settled” during adulthood</w:t>
        </w:r>
      </w:ins>
      <w:ins w:id="349" w:author="Microsoft Office User" w:date="2019-11-04T16:59:00Z">
        <w:r w:rsidR="003837B6">
          <w:t>, such as political ideology, political identification, and questions of race and gender</w:t>
        </w:r>
      </w:ins>
      <w:ins w:id="350" w:author="Microsoft Office User" w:date="2019-11-04T16:39:00Z">
        <w:r w:rsidR="002E5E80">
          <w:t xml:space="preserve">. </w:t>
        </w:r>
      </w:ins>
      <w:ins w:id="351" w:author="Microsoft Office User" w:date="2019-11-04T17:00:00Z">
        <w:r w:rsidR="003837B6">
          <w:t xml:space="preserve">As individuals age, consistency in these responses should also decrease. </w:t>
        </w:r>
      </w:ins>
      <w:ins w:id="352" w:author="Microsoft Office User" w:date="2019-11-04T17:43:00Z">
        <w:r w:rsidR="00474687">
          <w:t>This pattern of results would be consistent with large-scale public opinion shifts that occur through cohort r</w:t>
        </w:r>
      </w:ins>
      <w:ins w:id="353" w:author="Microsoft Office User" w:date="2019-11-04T17:44:00Z">
        <w:r w:rsidR="00474687">
          <w:t>eplacement processes.</w:t>
        </w:r>
      </w:ins>
    </w:p>
    <w:p w14:paraId="0F44FE57" w14:textId="77777777" w:rsidR="00CA2FBB" w:rsidRPr="00705BD2" w:rsidRDefault="00CA2FBB" w:rsidP="00CA2FBB">
      <w:pPr>
        <w:pStyle w:val="BodyText"/>
        <w:rPr>
          <w:ins w:id="354" w:author="Microsoft Office User" w:date="2019-10-31T15:15:00Z"/>
        </w:rPr>
      </w:pPr>
      <w:ins w:id="355" w:author="Microsoft Office User" w:date="2019-10-31T15:15:00Z">
        <w:r w:rsidRPr="00705BD2">
          <w:lastRenderedPageBreak/>
          <w:t>This discussion of cohorts brings us close to the vast literature on age-period-cohort decomposition models, which is focused on statistical techniques to partition variance among sources of social change in repeated cross-sectional data (Yang and Land 2006). Although this work is important, it is focused on modeling changes in population aggregates whereas we are concerned with modeling cultural change from the point of view of the same actor moving through time.</w:t>
        </w:r>
      </w:ins>
    </w:p>
    <w:p w14:paraId="16A03C7E" w14:textId="0BFFF339" w:rsidR="00F23FFE" w:rsidRPr="003837B6" w:rsidRDefault="00CA2FBB" w:rsidP="003837B6">
      <w:pPr>
        <w:pStyle w:val="BodyText"/>
        <w:rPr>
          <w:ins w:id="356" w:author="Microsoft Office User" w:date="2019-10-31T15:15:00Z"/>
          <w:vertAlign w:val="superscript"/>
          <w:rPrChange w:id="357" w:author="Microsoft Office User" w:date="2019-11-04T17:00:00Z">
            <w:rPr>
              <w:ins w:id="358" w:author="Microsoft Office User" w:date="2019-10-31T15:15:00Z"/>
              <w:sz w:val="28"/>
              <w:szCs w:val="28"/>
              <w:vertAlign w:val="superscript"/>
            </w:rPr>
          </w:rPrChange>
        </w:rPr>
      </w:pPr>
      <w:ins w:id="359" w:author="Microsoft Office User" w:date="2019-10-31T15:15:00Z">
        <w:r w:rsidRPr="00705BD2">
          <w:t>The two are related and have implications for each other, of course. Again, the idea of a cohort requires that some people (i.e., younger people) are influenced by the environment to make persistent change in ways that others (i.e., older people) are not. This implies a transition, perhaps a gradual one, from active updating to a settled disposition. A further connection between the two is that the world implied by the SDM can only change in the aggregate due to cohort replacement. That is, if persisting change is extremely rare among adults, the only way for persisting change to occur in the population is for older cohorts to die and be replaced with younger cohorts with (perhaps) different baselines. For our purposes, the most important idea here is that “</w:t>
        </w:r>
        <w:proofErr w:type="spellStart"/>
        <w:r w:rsidRPr="00705BD2">
          <w:t>cohortization</w:t>
        </w:r>
        <w:proofErr w:type="spellEnd"/>
        <w:r w:rsidRPr="00705BD2">
          <w:t>” implies that the AUM might describe the data-generating process better among younger respondents whereas the SDM might describe it better among older respondents.</w:t>
        </w:r>
        <w:r w:rsidRPr="00705BD2">
          <w:rPr>
            <w:vertAlign w:val="superscript"/>
          </w:rPr>
          <w:t>1</w:t>
        </w:r>
      </w:ins>
    </w:p>
    <w:p w14:paraId="4C0169EF" w14:textId="2205ED95" w:rsidR="008D087B" w:rsidRDefault="00CA2FBB" w:rsidP="008D087B">
      <w:pPr>
        <w:pStyle w:val="Heading3"/>
        <w:rPr>
          <w:ins w:id="360" w:author="Microsoft Office User" w:date="2019-11-04T17:15:00Z"/>
        </w:rPr>
        <w:pPrChange w:id="361" w:author="Microsoft Office User" w:date="2019-11-04T17:16:00Z">
          <w:pPr>
            <w:pStyle w:val="FirstParagraph"/>
          </w:pPr>
        </w:pPrChange>
      </w:pPr>
      <w:ins w:id="362" w:author="Microsoft Office User" w:date="2019-10-31T15:15:00Z">
        <w:r w:rsidRPr="00705BD2">
          <w:t>Different Items, Different Processes</w:t>
        </w:r>
      </w:ins>
    </w:p>
    <w:p w14:paraId="3DC22F4B" w14:textId="77777777" w:rsidR="007475F5" w:rsidRDefault="00474687" w:rsidP="007475F5">
      <w:pPr>
        <w:pStyle w:val="FirstParagraph"/>
        <w:rPr>
          <w:ins w:id="363" w:author="Microsoft Office User" w:date="2019-11-05T13:51:00Z"/>
        </w:rPr>
      </w:pPr>
      <w:ins w:id="364" w:author="Microsoft Office User" w:date="2019-11-04T17:49:00Z">
        <w:r>
          <w:t>Not all cultural cha</w:t>
        </w:r>
      </w:ins>
      <w:ins w:id="365" w:author="Microsoft Office User" w:date="2019-11-04T17:50:00Z">
        <w:r>
          <w:t>nge occurs through cohort replacement processes, and there is abundant evidence of large-scale public opinion shifts that occur in a span of time too short to be driven by cohort replacement</w:t>
        </w:r>
      </w:ins>
      <w:ins w:id="366" w:author="Microsoft Office User" w:date="2019-11-04T17:58:00Z">
        <w:r>
          <w:t xml:space="preserve"> (CITATION</w:t>
        </w:r>
      </w:ins>
      <w:ins w:id="367" w:author="Microsoft Office User" w:date="2019-11-04T18:06:00Z">
        <w:r w:rsidR="000C54E9">
          <w:t>)</w:t>
        </w:r>
      </w:ins>
      <w:ins w:id="368" w:author="Microsoft Office User" w:date="2019-11-04T17:50:00Z">
        <w:r>
          <w:t>. This suggests that</w:t>
        </w:r>
      </w:ins>
      <w:ins w:id="369" w:author="Microsoft Office User" w:date="2019-11-04T17:58:00Z">
        <w:r>
          <w:t xml:space="preserve"> even in</w:t>
        </w:r>
      </w:ins>
      <w:ins w:id="370" w:author="Microsoft Office User" w:date="2019-11-05T12:36:00Z">
        <w:r w:rsidR="00E00874">
          <w:t xml:space="preserve"> middle-aged</w:t>
        </w:r>
      </w:ins>
      <w:ins w:id="371" w:author="Microsoft Office User" w:date="2019-11-04T17:58:00Z">
        <w:r>
          <w:t xml:space="preserve"> populations,</w:t>
        </w:r>
      </w:ins>
      <w:ins w:id="372" w:author="Microsoft Office User" w:date="2019-11-04T17:50:00Z">
        <w:r>
          <w:t xml:space="preserve"> </w:t>
        </w:r>
      </w:ins>
      <w:ins w:id="373" w:author="Microsoft Office User" w:date="2019-11-01T13:50:00Z">
        <w:r w:rsidR="00475F03" w:rsidRPr="00705BD2">
          <w:t xml:space="preserve">some attitudes and behaviors are stable while others are constantly updating. </w:t>
        </w:r>
      </w:ins>
    </w:p>
    <w:p w14:paraId="4F9B3326" w14:textId="1B5460DB" w:rsidR="007475F5" w:rsidRDefault="000C54E9" w:rsidP="007475F5">
      <w:pPr>
        <w:pStyle w:val="FirstParagraph"/>
        <w:rPr>
          <w:ins w:id="374" w:author="Microsoft Office User" w:date="2019-11-05T13:51:00Z"/>
        </w:rPr>
      </w:pPr>
      <w:ins w:id="375" w:author="Microsoft Office User" w:date="2019-11-04T18:06:00Z">
        <w:r>
          <w:t xml:space="preserve">Under what conditions should an attitude display a pattern of active updating? </w:t>
        </w:r>
      </w:ins>
      <w:ins w:id="376" w:author="Microsoft Office User" w:date="2019-11-05T13:44:00Z">
        <w:r w:rsidR="007475F5">
          <w:t>While we cannot supply predictions f</w:t>
        </w:r>
      </w:ins>
      <w:ins w:id="377" w:author="Microsoft Office User" w:date="2019-11-05T13:45:00Z">
        <w:r w:rsidR="007475F5">
          <w:t>or every different attitude item, e</w:t>
        </w:r>
      </w:ins>
      <w:ins w:id="378" w:author="Microsoft Office User" w:date="2019-11-05T13:47:00Z">
        <w:r w:rsidR="007475F5">
          <w:t xml:space="preserve">xisting </w:t>
        </w:r>
      </w:ins>
      <w:ins w:id="379" w:author="Microsoft Office User" w:date="2019-11-05T13:50:00Z">
        <w:r w:rsidR="007475F5">
          <w:t xml:space="preserve">research makes some clear </w:t>
        </w:r>
        <w:r w:rsidR="007475F5">
          <w:lastRenderedPageBreak/>
          <w:t>predictions</w:t>
        </w:r>
      </w:ins>
      <w:ins w:id="380" w:author="Microsoft Office User" w:date="2019-11-05T13:56:00Z">
        <w:r w:rsidR="00222CAE">
          <w:t xml:space="preserve"> for a handful of variables</w:t>
        </w:r>
      </w:ins>
      <w:ins w:id="381" w:author="Microsoft Office User" w:date="2019-11-05T13:57:00Z">
        <w:r w:rsidR="00222CAE">
          <w:t xml:space="preserve">. More than that, however, existing research provides a sense of what </w:t>
        </w:r>
      </w:ins>
      <w:ins w:id="382" w:author="Microsoft Office User" w:date="2019-11-05T13:48:00Z">
        <w:r w:rsidR="007475F5">
          <w:t>pattern</w:t>
        </w:r>
      </w:ins>
      <w:ins w:id="383" w:author="Microsoft Office User" w:date="2019-11-05T13:57:00Z">
        <w:r w:rsidR="00222CAE">
          <w:t xml:space="preserve"> a specific pattern of results</w:t>
        </w:r>
      </w:ins>
      <w:ins w:id="384" w:author="Microsoft Office User" w:date="2019-11-05T13:48:00Z">
        <w:r w:rsidR="007475F5">
          <w:t xml:space="preserve"> </w:t>
        </w:r>
      </w:ins>
      <w:ins w:id="385" w:author="Microsoft Office User" w:date="2019-11-05T13:57:00Z">
        <w:r w:rsidR="00222CAE">
          <w:t>says about the relevance of various theories for a particular item</w:t>
        </w:r>
      </w:ins>
      <w:ins w:id="386" w:author="Microsoft Office User" w:date="2019-11-05T13:50:00Z">
        <w:r w:rsidR="007475F5">
          <w:t>.</w:t>
        </w:r>
      </w:ins>
      <w:ins w:id="387" w:author="Microsoft Office User" w:date="2019-11-05T13:51:00Z">
        <w:r w:rsidR="007475F5">
          <w:t xml:space="preserve"> </w:t>
        </w:r>
      </w:ins>
    </w:p>
    <w:p w14:paraId="12A56119" w14:textId="15288C4D" w:rsidR="00CA2FBB" w:rsidRPr="00CA2FBB" w:rsidDel="00FC3C8C" w:rsidRDefault="00E00874" w:rsidP="007475F5">
      <w:pPr>
        <w:pStyle w:val="FirstParagraph"/>
        <w:rPr>
          <w:ins w:id="388" w:author="Microsoft Office User" w:date="2019-10-31T15:13:00Z"/>
          <w:del w:id="389" w:author="Microsoft Office User" w:date="2019-10-31T15:42:00Z"/>
        </w:rPr>
        <w:pPrChange w:id="390" w:author="Microsoft Office User" w:date="2019-11-05T13:51:00Z">
          <w:pPr>
            <w:pStyle w:val="FirstParagraph"/>
          </w:pPr>
        </w:pPrChange>
      </w:pPr>
      <w:ins w:id="391" w:author="Microsoft Office User" w:date="2019-11-05T12:37:00Z">
        <w:r>
          <w:t>W</w:t>
        </w:r>
      </w:ins>
      <w:ins w:id="392" w:author="Microsoft Office User" w:date="2019-10-31T15:31:00Z">
        <w:r w:rsidR="001B5515">
          <w:t>hen researchers discuss attitu</w:t>
        </w:r>
      </w:ins>
      <w:ins w:id="393" w:author="Microsoft Office User" w:date="2019-10-31T15:32:00Z">
        <w:r w:rsidR="001B5515">
          <w:t xml:space="preserve">de development and change that occurs </w:t>
        </w:r>
      </w:ins>
      <w:ins w:id="394" w:author="Microsoft Office User" w:date="2019-11-01T13:00:00Z">
        <w:r w:rsidR="00A31F85">
          <w:t>within individuals</w:t>
        </w:r>
      </w:ins>
      <w:ins w:id="395" w:author="Microsoft Office User" w:date="2019-11-01T13:55:00Z">
        <w:r w:rsidR="00D734E5">
          <w:t xml:space="preserve"> over time</w:t>
        </w:r>
      </w:ins>
      <w:ins w:id="396" w:author="Microsoft Office User" w:date="2019-10-31T15:32:00Z">
        <w:r w:rsidR="001B5515">
          <w:t>,</w:t>
        </w:r>
      </w:ins>
      <w:ins w:id="397" w:author="Microsoft Office User" w:date="2019-10-31T15:41:00Z">
        <w:r w:rsidR="00FC3C8C">
          <w:t xml:space="preserve"> they often suggest that certain </w:t>
        </w:r>
      </w:ins>
      <w:ins w:id="398" w:author="Microsoft Office User" w:date="2019-11-01T10:01:00Z">
        <w:r w:rsidR="00FD7959">
          <w:t xml:space="preserve">beliefs and </w:t>
        </w:r>
      </w:ins>
      <w:ins w:id="399" w:author="Microsoft Office User" w:date="2019-11-01T10:02:00Z">
        <w:r w:rsidR="00FD7959">
          <w:t>attitudes</w:t>
        </w:r>
      </w:ins>
      <w:ins w:id="400" w:author="Microsoft Office User" w:date="2019-10-31T15:41:00Z">
        <w:r w:rsidR="00FC3C8C">
          <w:t xml:space="preserve"> are more </w:t>
        </w:r>
      </w:ins>
      <w:ins w:id="401" w:author="Microsoft Office User" w:date="2019-11-01T10:02:00Z">
        <w:r w:rsidR="00FD7959">
          <w:t>malleable</w:t>
        </w:r>
      </w:ins>
      <w:ins w:id="402" w:author="Microsoft Office User" w:date="2019-10-31T15:41:00Z">
        <w:r w:rsidR="00FC3C8C">
          <w:t xml:space="preserve"> than </w:t>
        </w:r>
      </w:ins>
      <w:ins w:id="403" w:author="Microsoft Office User" w:date="2019-10-31T15:42:00Z">
        <w:r w:rsidR="00FC3C8C">
          <w:t xml:space="preserve">others. For example, </w:t>
        </w:r>
      </w:ins>
    </w:p>
    <w:p w14:paraId="3CC7DC51" w14:textId="32301A74" w:rsidR="001C21F7" w:rsidRDefault="00FC3C8C" w:rsidP="007475F5">
      <w:pPr>
        <w:pStyle w:val="FirstParagraph"/>
        <w:rPr>
          <w:ins w:id="404" w:author="Microsoft Office User" w:date="2019-11-05T12:39:00Z"/>
        </w:rPr>
        <w:pPrChange w:id="405" w:author="Microsoft Office User" w:date="2019-11-05T13:51:00Z">
          <w:pPr>
            <w:pStyle w:val="BodyText"/>
            <w:ind w:firstLine="0"/>
          </w:pPr>
        </w:pPrChange>
      </w:pPr>
      <w:ins w:id="406" w:author="Microsoft Office User" w:date="2019-10-31T15:42:00Z">
        <w:r>
          <w:t>a</w:t>
        </w:r>
      </w:ins>
      <w:ins w:id="407" w:author="Microsoft Office User" w:date="2019-10-31T13:13:00Z">
        <w:r w:rsidR="00251A7B">
          <w:t xml:space="preserve"> number of theories of attitude development posit that individuals hold “core” beliefs that they use to adjudicate more peripheral questions, such as specific policy questions</w:t>
        </w:r>
      </w:ins>
      <w:ins w:id="408" w:author="Microsoft Office User" w:date="2019-10-30T16:14:00Z">
        <w:r w:rsidR="001C21F7" w:rsidRPr="001C21F7">
          <w:t xml:space="preserve"> </w:t>
        </w:r>
      </w:ins>
      <w:ins w:id="409" w:author="Microsoft Office User" w:date="2019-11-04T17:59:00Z">
        <w:r w:rsidR="000C54E9">
          <w:t xml:space="preserve">they face in an interview context </w:t>
        </w:r>
      </w:ins>
      <w:ins w:id="410" w:author="Microsoft Office User" w:date="2019-10-30T16:14:00Z">
        <w:r w:rsidR="001C21F7" w:rsidRPr="001C21F7">
          <w:t>(</w:t>
        </w:r>
        <w:proofErr w:type="spellStart"/>
        <w:r w:rsidR="001C21F7" w:rsidRPr="001C21F7">
          <w:t>Boutyline</w:t>
        </w:r>
        <w:proofErr w:type="spellEnd"/>
        <w:r w:rsidR="001C21F7" w:rsidRPr="001C21F7">
          <w:t xml:space="preserve"> and Vaisey 2017</w:t>
        </w:r>
      </w:ins>
      <w:ins w:id="411" w:author="Microsoft Office User" w:date="2019-11-05T12:45:00Z">
        <w:r w:rsidR="00905F3C">
          <w:t>; Goldberg and Stein</w:t>
        </w:r>
      </w:ins>
      <w:ins w:id="412" w:author="Microsoft Office User" w:date="2019-10-30T16:14:00Z">
        <w:r w:rsidR="001C21F7" w:rsidRPr="001C21F7">
          <w:t xml:space="preserve">). These models include Lakoff’s (YEAR) model of moral politics, where views of the family serve as a template onto which to transpose questions of public policy, and Converse’s (1964) notion of social constraint, where political identity is used to form more specific policy stances as a result of information streams. </w:t>
        </w:r>
      </w:ins>
      <w:ins w:id="413" w:author="Microsoft Office User" w:date="2019-11-05T12:46:00Z">
        <w:r w:rsidR="00905F3C">
          <w:t xml:space="preserve">In their analysis of cross-sectional data, </w:t>
        </w:r>
        <w:proofErr w:type="spellStart"/>
        <w:r w:rsidR="00905F3C">
          <w:t>Boutyline</w:t>
        </w:r>
        <w:proofErr w:type="spellEnd"/>
        <w:r w:rsidR="00905F3C">
          <w:t xml:space="preserve"> and Vaisey (2017) find little support for Lakoff’s model and significant support for ideological identification as a core belief. </w:t>
        </w:r>
      </w:ins>
      <w:ins w:id="414" w:author="Microsoft Office User" w:date="2019-10-31T14:57:00Z">
        <w:r w:rsidR="00153485">
          <w:t xml:space="preserve">If individuals </w:t>
        </w:r>
      </w:ins>
      <w:ins w:id="415" w:author="Microsoft Office User" w:date="2019-10-31T15:43:00Z">
        <w:r>
          <w:t xml:space="preserve">have the ability to regularly assess new information against these core beliefs, they should also be able to recognize their </w:t>
        </w:r>
      </w:ins>
      <w:ins w:id="416" w:author="Microsoft Office User" w:date="2019-11-01T10:02:00Z">
        <w:r w:rsidR="00FD7959">
          <w:t>position in a multiple-choice survey question</w:t>
        </w:r>
      </w:ins>
      <w:ins w:id="417" w:author="Microsoft Office User" w:date="2019-11-01T13:38:00Z">
        <w:r w:rsidR="005256A9">
          <w:t xml:space="preserve"> and report them with limited error</w:t>
        </w:r>
      </w:ins>
      <w:ins w:id="418" w:author="Microsoft Office User" w:date="2019-10-30T16:14:00Z">
        <w:r w:rsidR="001C21F7" w:rsidRPr="001C21F7">
          <w:t>.</w:t>
        </w:r>
      </w:ins>
      <w:ins w:id="419" w:author="Microsoft Office User" w:date="2019-10-31T13:14:00Z">
        <w:r w:rsidR="00251A7B">
          <w:t xml:space="preserve"> In other words,</w:t>
        </w:r>
      </w:ins>
      <w:ins w:id="420" w:author="Microsoft Office User" w:date="2019-11-05T13:42:00Z">
        <w:r w:rsidR="007475F5">
          <w:t xml:space="preserve"> we expect that</w:t>
        </w:r>
      </w:ins>
      <w:ins w:id="421" w:author="Microsoft Office User" w:date="2019-10-31T13:14:00Z">
        <w:r w:rsidR="00251A7B">
          <w:t xml:space="preserve"> </w:t>
        </w:r>
      </w:ins>
      <w:ins w:id="422" w:author="Microsoft Office User" w:date="2019-11-05T12:45:00Z">
        <w:r w:rsidR="00905F3C">
          <w:t xml:space="preserve">core </w:t>
        </w:r>
      </w:ins>
      <w:ins w:id="423" w:author="Microsoft Office User" w:date="2019-11-05T12:46:00Z">
        <w:r w:rsidR="00905F3C">
          <w:t>beliefs</w:t>
        </w:r>
      </w:ins>
      <w:ins w:id="424" w:author="Microsoft Office User" w:date="2019-11-05T12:47:00Z">
        <w:r w:rsidR="00905F3C">
          <w:t xml:space="preserve"> such as ideological identification</w:t>
        </w:r>
      </w:ins>
      <w:ins w:id="425" w:author="Microsoft Office User" w:date="2019-10-31T13:14:00Z">
        <w:r w:rsidR="00251A7B">
          <w:t xml:space="preserve"> should have high consistency</w:t>
        </w:r>
      </w:ins>
      <w:ins w:id="426" w:author="Microsoft Office User" w:date="2019-11-01T13:38:00Z">
        <w:r w:rsidR="005256A9">
          <w:t xml:space="preserve"> </w:t>
        </w:r>
      </w:ins>
      <w:ins w:id="427" w:author="Microsoft Office User" w:date="2019-10-31T13:14:00Z">
        <w:r w:rsidR="00251A7B">
          <w:t>and low active updating</w:t>
        </w:r>
      </w:ins>
      <w:ins w:id="428" w:author="Microsoft Office User" w:date="2019-11-05T13:43:00Z">
        <w:r w:rsidR="007475F5">
          <w:t>, and conversely that items that show these traits have the potential to be core beliefs</w:t>
        </w:r>
      </w:ins>
      <w:ins w:id="429" w:author="Microsoft Office User" w:date="2019-10-31T13:14:00Z">
        <w:r w:rsidR="00251A7B">
          <w:t xml:space="preserve">. </w:t>
        </w:r>
      </w:ins>
    </w:p>
    <w:p w14:paraId="14F7665F" w14:textId="51F0CA9A" w:rsidR="00153485" w:rsidRDefault="00D734E5" w:rsidP="001C21F7">
      <w:pPr>
        <w:pStyle w:val="BodyText"/>
        <w:rPr>
          <w:ins w:id="430" w:author="Microsoft Office User" w:date="2019-11-05T12:48:00Z"/>
        </w:rPr>
      </w:pPr>
      <w:ins w:id="431" w:author="Microsoft Office User" w:date="2019-11-01T13:56:00Z">
        <w:r>
          <w:t xml:space="preserve">Outside of “core” beliefs, existing research </w:t>
        </w:r>
      </w:ins>
      <w:ins w:id="432" w:author="Microsoft Office User" w:date="2019-11-05T12:38:00Z">
        <w:r w:rsidR="00E00874">
          <w:t>posit</w:t>
        </w:r>
      </w:ins>
      <w:ins w:id="433" w:author="Microsoft Office User" w:date="2019-11-05T12:39:00Z">
        <w:r w:rsidR="00E00874">
          <w:t>s</w:t>
        </w:r>
      </w:ins>
      <w:ins w:id="434" w:author="Microsoft Office User" w:date="2019-11-01T13:56:00Z">
        <w:r>
          <w:t xml:space="preserve"> that few individuals outside of highly attentive elites</w:t>
        </w:r>
      </w:ins>
      <w:ins w:id="435" w:author="Microsoft Office User" w:date="2019-11-01T13:01:00Z">
        <w:r w:rsidR="00A31F85">
          <w:t xml:space="preserve"> hold </w:t>
        </w:r>
      </w:ins>
      <w:ins w:id="436" w:author="Microsoft Office User" w:date="2019-11-01T13:56:00Z">
        <w:r>
          <w:t xml:space="preserve">definitive </w:t>
        </w:r>
      </w:ins>
      <w:ins w:id="437" w:author="Microsoft Office User" w:date="2019-11-05T12:48:00Z">
        <w:r w:rsidR="00905F3C">
          <w:t>opinions on</w:t>
        </w:r>
      </w:ins>
      <w:ins w:id="438" w:author="Microsoft Office User" w:date="2019-11-01T13:01:00Z">
        <w:r w:rsidR="00A31F85">
          <w:t xml:space="preserve"> </w:t>
        </w:r>
      </w:ins>
      <w:ins w:id="439" w:author="Microsoft Office User" w:date="2019-10-31T14:58:00Z">
        <w:r w:rsidR="00153485">
          <w:t xml:space="preserve">specific policy </w:t>
        </w:r>
      </w:ins>
      <w:ins w:id="440" w:author="Microsoft Office User" w:date="2019-11-01T13:01:00Z">
        <w:r w:rsidR="00A31F85">
          <w:t>questions and instead construct these responses</w:t>
        </w:r>
      </w:ins>
      <w:ins w:id="441" w:author="Microsoft Office User" w:date="2019-10-31T14:58:00Z">
        <w:r w:rsidR="00153485">
          <w:t xml:space="preserve"> in the interview context </w:t>
        </w:r>
      </w:ins>
      <w:ins w:id="442" w:author="Microsoft Office User" w:date="2019-11-01T13:01:00Z">
        <w:r w:rsidR="00A31F85">
          <w:t>by</w:t>
        </w:r>
      </w:ins>
      <w:ins w:id="443" w:author="Microsoft Office User" w:date="2019-10-31T14:58:00Z">
        <w:r w:rsidR="00153485">
          <w:t xml:space="preserve"> “drawing on” resources</w:t>
        </w:r>
      </w:ins>
      <w:ins w:id="444" w:author="Microsoft Office User" w:date="2019-10-31T14:59:00Z">
        <w:r w:rsidR="00153485">
          <w:t xml:space="preserve"> from their environment</w:t>
        </w:r>
      </w:ins>
      <w:ins w:id="445" w:author="Microsoft Office User" w:date="2019-11-05T13:43:00Z">
        <w:r w:rsidR="007475F5">
          <w:t xml:space="preserve"> (</w:t>
        </w:r>
        <w:proofErr w:type="spellStart"/>
        <w:r w:rsidR="007475F5">
          <w:t>Zaller</w:t>
        </w:r>
        <w:proofErr w:type="spellEnd"/>
        <w:r w:rsidR="007475F5">
          <w:t>)</w:t>
        </w:r>
      </w:ins>
      <w:ins w:id="446" w:author="Microsoft Office User" w:date="2019-11-01T13:01:00Z">
        <w:r w:rsidR="00A31F85">
          <w:t>. Because individuals have a range of resources on which to draw,</w:t>
        </w:r>
      </w:ins>
      <w:ins w:id="447" w:author="Microsoft Office User" w:date="2019-10-31T14:59:00Z">
        <w:r w:rsidR="00153485">
          <w:t xml:space="preserve"> this construction process produces a high level of inconsistency in responses</w:t>
        </w:r>
      </w:ins>
      <w:ins w:id="448" w:author="Microsoft Office User" w:date="2019-11-01T13:01:00Z">
        <w:r w:rsidR="00A31F85">
          <w:t xml:space="preserve"> </w:t>
        </w:r>
      </w:ins>
      <w:ins w:id="449" w:author="Microsoft Office User" w:date="2019-11-01T13:02:00Z">
        <w:r w:rsidR="00A31F85">
          <w:t>from wave to wave</w:t>
        </w:r>
      </w:ins>
      <w:ins w:id="450" w:author="Microsoft Office User" w:date="2019-11-01T13:57:00Z">
        <w:r>
          <w:t xml:space="preserve"> (Converse 1964)</w:t>
        </w:r>
      </w:ins>
      <w:ins w:id="451" w:author="Microsoft Office User" w:date="2019-10-31T14:59:00Z">
        <w:r w:rsidR="00153485">
          <w:t>.</w:t>
        </w:r>
      </w:ins>
      <w:ins w:id="452" w:author="Microsoft Office User" w:date="2019-11-01T13:02:00Z">
        <w:r w:rsidR="00A31F85">
          <w:t xml:space="preserve"> </w:t>
        </w:r>
      </w:ins>
      <w:ins w:id="453" w:author="Microsoft Office User" w:date="2019-11-05T12:48:00Z">
        <w:r w:rsidR="00905F3C">
          <w:lastRenderedPageBreak/>
          <w:t>However, b</w:t>
        </w:r>
      </w:ins>
      <w:ins w:id="454" w:author="Microsoft Office User" w:date="2019-11-01T13:02:00Z">
        <w:r w:rsidR="00A31F85">
          <w:t xml:space="preserve">ecause </w:t>
        </w:r>
      </w:ins>
      <w:ins w:id="455" w:author="Microsoft Office User" w:date="2019-11-05T12:48:00Z">
        <w:r w:rsidR="00905F3C">
          <w:t>they</w:t>
        </w:r>
      </w:ins>
      <w:ins w:id="456" w:author="Microsoft Office User" w:date="2019-11-01T13:02:00Z">
        <w:r w:rsidR="00A31F85">
          <w:t xml:space="preserve"> have no attachment to these beliefs</w:t>
        </w:r>
      </w:ins>
      <w:ins w:id="457" w:author="Microsoft Office User" w:date="2019-11-05T12:48:00Z">
        <w:r w:rsidR="00905F3C">
          <w:t>,</w:t>
        </w:r>
      </w:ins>
      <w:ins w:id="458" w:author="Microsoft Office User" w:date="2019-11-01T13:39:00Z">
        <w:r w:rsidR="005256A9">
          <w:t xml:space="preserve"> they have to construct responses anew each wave</w:t>
        </w:r>
      </w:ins>
      <w:ins w:id="459" w:author="Microsoft Office User" w:date="2019-11-05T13:43:00Z">
        <w:r w:rsidR="007475F5">
          <w:t>, and these deviations are essentially random</w:t>
        </w:r>
      </w:ins>
      <w:ins w:id="460" w:author="Microsoft Office User" w:date="2019-11-01T13:02:00Z">
        <w:r w:rsidR="00A31F85">
          <w:t>.</w:t>
        </w:r>
      </w:ins>
      <w:ins w:id="461" w:author="Microsoft Office User" w:date="2019-11-01T13:57:00Z">
        <w:r>
          <w:t xml:space="preserve"> T</w:t>
        </w:r>
      </w:ins>
      <w:ins w:id="462" w:author="Microsoft Office User" w:date="2019-11-05T12:48:00Z">
        <w:r w:rsidR="00905F3C">
          <w:t xml:space="preserve">his </w:t>
        </w:r>
      </w:ins>
      <w:ins w:id="463" w:author="Microsoft Office User" w:date="2019-11-01T13:57:00Z">
        <w:r>
          <w:t xml:space="preserve">suggests that low-profile issues should produce </w:t>
        </w:r>
      </w:ins>
      <w:ins w:id="464" w:author="Microsoft Office User" w:date="2019-11-04T17:06:00Z">
        <w:r w:rsidR="003837B6">
          <w:t>individual respon</w:t>
        </w:r>
      </w:ins>
      <w:ins w:id="465" w:author="Microsoft Office User" w:date="2019-11-04T17:07:00Z">
        <w:r w:rsidR="003837B6">
          <w:t>se patterns</w:t>
        </w:r>
      </w:ins>
      <w:ins w:id="466" w:author="Microsoft Office User" w:date="2019-11-01T13:57:00Z">
        <w:r>
          <w:t xml:space="preserve"> with low consistency but also low levels of active updating. </w:t>
        </w:r>
      </w:ins>
    </w:p>
    <w:p w14:paraId="7873C48A" w14:textId="70568CC7" w:rsidR="00905F3C" w:rsidRDefault="00222CAE" w:rsidP="001C21F7">
      <w:pPr>
        <w:pStyle w:val="BodyText"/>
        <w:rPr>
          <w:ins w:id="467" w:author="Microsoft Office User" w:date="2019-11-05T12:48:00Z"/>
        </w:rPr>
      </w:pPr>
      <w:ins w:id="468" w:author="Microsoft Office User" w:date="2019-11-05T13:52:00Z">
        <w:r>
          <w:t xml:space="preserve">At the same time, items receiving significant public attention at the time of the </w:t>
        </w:r>
      </w:ins>
      <w:ins w:id="469" w:author="Microsoft Office User" w:date="2019-11-05T13:58:00Z">
        <w:r>
          <w:t xml:space="preserve">survey decreases the uncertainty that individuals face in constructing their opinions on these issues, and as a result they should </w:t>
        </w:r>
      </w:ins>
      <w:ins w:id="470" w:author="Microsoft Office User" w:date="2019-11-05T13:59:00Z">
        <w:r>
          <w:t>respond to questions with limited error</w:t>
        </w:r>
      </w:ins>
      <w:ins w:id="471" w:author="Microsoft Office User" w:date="2019-11-05T13:55:00Z">
        <w:r>
          <w:t xml:space="preserve">. </w:t>
        </w:r>
      </w:ins>
      <w:ins w:id="472" w:author="Microsoft Office User" w:date="2019-11-05T14:01:00Z">
        <w:r w:rsidRPr="00705BD2">
          <w:t xml:space="preserve">Sears and Valentino (1997) find that during political campaigns adolescents tended to adopt new beliefs about issues that were salient during the campaign but not those issues peripheral to it. </w:t>
        </w:r>
      </w:ins>
      <w:ins w:id="473" w:author="Microsoft Office User" w:date="2019-11-05T13:59:00Z">
        <w:r>
          <w:t xml:space="preserve">If elites are shifting their beliefs on an issue during the window of time discussed, </w:t>
        </w:r>
      </w:ins>
      <w:ins w:id="474" w:author="Microsoft Office User" w:date="2019-11-05T14:01:00Z">
        <w:r>
          <w:t xml:space="preserve">items will display both high active updating and high consistency. </w:t>
        </w:r>
      </w:ins>
      <w:ins w:id="475" w:author="Microsoft Office User" w:date="2019-11-05T14:02:00Z">
        <w:r>
          <w:t xml:space="preserve">In our study period, issues of rights for homosexuals </w:t>
        </w:r>
      </w:ins>
      <w:ins w:id="476" w:author="Microsoft Office User" w:date="2019-11-05T14:10:00Z">
        <w:r w:rsidR="008A16B0">
          <w:t>…</w:t>
        </w:r>
      </w:ins>
    </w:p>
    <w:p w14:paraId="3B8C5CF5" w14:textId="18297061" w:rsidR="00905F3C" w:rsidRDefault="008A16B0" w:rsidP="00222CAE">
      <w:pPr>
        <w:pStyle w:val="BodyText"/>
        <w:rPr>
          <w:ins w:id="477" w:author="Microsoft Office User" w:date="2019-11-01T13:41:00Z"/>
        </w:rPr>
      </w:pPr>
      <w:ins w:id="478" w:author="Microsoft Office User" w:date="2019-11-05T14:10:00Z">
        <w:r>
          <w:t>Items that tap some public dimension of individual</w:t>
        </w:r>
      </w:ins>
      <w:ins w:id="479" w:author="Microsoft Office User" w:date="2019-11-05T14:11:00Z">
        <w:r>
          <w:t xml:space="preserve"> behavior and attitudes are likely to show higher levels of </w:t>
        </w:r>
      </w:ins>
      <w:ins w:id="480" w:author="Microsoft Office User" w:date="2019-11-05T14:12:00Z">
        <w:r>
          <w:t xml:space="preserve">active updating because </w:t>
        </w:r>
      </w:ins>
      <w:ins w:id="481" w:author="Microsoft Office User" w:date="2019-11-05T14:13:00Z">
        <w:r w:rsidRPr="00705BD2">
          <w:t>social mechanisms (like joining a group) can help maintain changes in ways that intrapsychic forces cannot</w:t>
        </w:r>
      </w:ins>
      <w:ins w:id="482" w:author="Microsoft Office User" w:date="2019-11-05T14:12:00Z">
        <w:r>
          <w:t xml:space="preserve">. Again, it is important to draw a clear contrast between </w:t>
        </w:r>
      </w:ins>
      <w:ins w:id="483" w:author="Microsoft Office User" w:date="2019-11-05T14:13:00Z">
        <w:r>
          <w:t xml:space="preserve">the degree of </w:t>
        </w:r>
      </w:ins>
      <w:ins w:id="484" w:author="Microsoft Office User" w:date="2019-11-05T14:12:00Z">
        <w:r>
          <w:t xml:space="preserve">active updating and </w:t>
        </w:r>
      </w:ins>
      <w:ins w:id="485" w:author="Microsoft Office User" w:date="2019-11-05T14:13:00Z">
        <w:r>
          <w:t xml:space="preserve">the amount of change. Public </w:t>
        </w:r>
      </w:ins>
      <w:ins w:id="486" w:author="Microsoft Office User" w:date="2019-11-05T14:14:00Z">
        <w:r>
          <w:t>culture</w:t>
        </w:r>
      </w:ins>
      <w:ins w:id="487" w:author="Microsoft Office User" w:date="2019-11-05T14:13:00Z">
        <w:r>
          <w:t xml:space="preserve"> might be less susceptible to random fluctuations (</w:t>
        </w:r>
      </w:ins>
      <w:ins w:id="488" w:author="Microsoft Office User" w:date="2019-11-05T14:14:00Z">
        <w:r>
          <w:t>high</w:t>
        </w:r>
      </w:ins>
      <w:ins w:id="489" w:author="Microsoft Office User" w:date="2019-11-05T14:13:00Z">
        <w:r>
          <w:t xml:space="preserve"> consistency), but once changed tend to persist (high active updating). </w:t>
        </w:r>
      </w:ins>
      <w:ins w:id="490" w:author="Microsoft Office User" w:date="2019-11-05T14:14:00Z">
        <w:r>
          <w:t>In</w:t>
        </w:r>
      </w:ins>
      <w:ins w:id="491" w:author="Microsoft Office User" w:date="2019-11-05T12:48:00Z">
        <w:r w:rsidR="00905F3C">
          <w:t xml:space="preserve"> their study of the relationship between policy positions and partisan identification, </w:t>
        </w:r>
        <w:proofErr w:type="spellStart"/>
        <w:r w:rsidR="00905F3C">
          <w:t>Baldassari</w:t>
        </w:r>
        <w:proofErr w:type="spellEnd"/>
        <w:r w:rsidR="00905F3C">
          <w:t xml:space="preserve"> and Gelman () find little increase in the correlation between specific policy positions over time, suggesting limited active updating in most policy positions. What they do find is an increased alignment between partisan identification and policy positions. In other words individuals have updated their partisan identification to align with ideological stances. </w:t>
        </w:r>
      </w:ins>
    </w:p>
    <w:p w14:paraId="0563B8D7" w14:textId="2DD9FB1B" w:rsidR="00222CAE" w:rsidRPr="00705BD2" w:rsidRDefault="004A1997" w:rsidP="00222CAE">
      <w:pPr>
        <w:pStyle w:val="BodyText"/>
        <w:rPr>
          <w:ins w:id="492" w:author="Microsoft Office User" w:date="2019-11-05T14:02:00Z"/>
        </w:rPr>
      </w:pPr>
      <w:ins w:id="493" w:author="Microsoft Office User" w:date="2019-11-05T14:15:00Z">
        <w:r>
          <w:lastRenderedPageBreak/>
          <w:t xml:space="preserve">Again, our approach here has not been to provide </w:t>
        </w:r>
      </w:ins>
      <w:ins w:id="494" w:author="Microsoft Office User" w:date="2019-11-05T14:25:00Z">
        <w:r w:rsidR="00D63E39">
          <w:t>an explicit outline of what</w:t>
        </w:r>
      </w:ins>
      <w:ins w:id="495" w:author="Microsoft Office User" w:date="2019-11-05T14:16:00Z">
        <w:r>
          <w:t xml:space="preserve"> </w:t>
        </w:r>
      </w:ins>
      <w:ins w:id="496" w:author="Microsoft Office User" w:date="2019-11-05T14:15:00Z">
        <w:r>
          <w:t>to expect from each and every item we intend to analyze</w:t>
        </w:r>
      </w:ins>
      <w:ins w:id="497" w:author="Microsoft Office User" w:date="2019-11-05T14:16:00Z">
        <w:r>
          <w:t>, but to provide a lens through which we can interpret the patterns we see</w:t>
        </w:r>
      </w:ins>
      <w:ins w:id="498" w:author="Microsoft Office User" w:date="2019-11-05T14:15:00Z">
        <w:r>
          <w:t>.</w:t>
        </w:r>
      </w:ins>
      <w:ins w:id="499" w:author="Microsoft Office User" w:date="2019-11-05T14:16:00Z">
        <w:r>
          <w:t xml:space="preserve"> For example, if an item displays a high level of consistency and a low level of active updating, the implication is either that a belief</w:t>
        </w:r>
      </w:ins>
      <w:ins w:id="500" w:author="Microsoft Office User" w:date="2019-11-05T14:18:00Z">
        <w:r>
          <w:t xml:space="preserve"> that lies at the core of an individual’s belief network or that the item </w:t>
        </w:r>
      </w:ins>
      <w:ins w:id="501" w:author="Microsoft Office User" w:date="2019-11-05T14:26:00Z">
        <w:r w:rsidR="00D63E39">
          <w:t xml:space="preserve">is </w:t>
        </w:r>
      </w:ins>
      <w:ins w:id="502" w:author="Microsoft Office User" w:date="2019-11-05T14:27:00Z">
        <w:r w:rsidR="00D63E39">
          <w:t>a high profile issue that individuals regularly know where they stand and rarely change – or potentially that these are one in the same</w:t>
        </w:r>
      </w:ins>
      <w:ins w:id="503" w:author="Microsoft Office User" w:date="2019-11-05T14:16:00Z">
        <w:r>
          <w:t xml:space="preserve">. </w:t>
        </w:r>
      </w:ins>
      <w:ins w:id="504" w:author="Microsoft Office User" w:date="2019-11-05T14:19:00Z">
        <w:r>
          <w:t>I</w:t>
        </w:r>
      </w:ins>
      <w:ins w:id="505" w:author="Microsoft Office User" w:date="2019-11-05T14:16:00Z">
        <w:r>
          <w:t xml:space="preserve">f an item shows </w:t>
        </w:r>
      </w:ins>
      <w:ins w:id="506" w:author="Microsoft Office User" w:date="2019-11-05T14:17:00Z">
        <w:r>
          <w:t>low consistency and low active updating, we can interpret this as reflect</w:t>
        </w:r>
      </w:ins>
      <w:ins w:id="507" w:author="Microsoft Office User" w:date="2019-11-05T14:28:00Z">
        <w:r w:rsidR="00D63E39">
          <w:t>ing</w:t>
        </w:r>
      </w:ins>
      <w:ins w:id="508" w:author="Microsoft Office User" w:date="2019-11-05T14:17:00Z">
        <w:r>
          <w:t xml:space="preserve"> an item that individuals pay little attention to and, as a result, do not form strong opinions on.</w:t>
        </w:r>
      </w:ins>
    </w:p>
    <w:p w14:paraId="08884B9E" w14:textId="6228966B" w:rsidR="00E7001D" w:rsidRPr="004A1997" w:rsidRDefault="00B3723B" w:rsidP="004A1997">
      <w:pPr>
        <w:pStyle w:val="BodyText"/>
        <w:ind w:firstLine="0"/>
        <w:rPr>
          <w:b/>
          <w:bCs/>
        </w:rPr>
      </w:pPr>
      <w:bookmarkStart w:id="509" w:name="combining-the-models"/>
      <w:bookmarkStart w:id="510" w:name="age-and-cohort-formation"/>
      <w:bookmarkStart w:id="511" w:name="different-items-different-processes"/>
      <w:bookmarkStart w:id="512" w:name="toward-theoretical-synthesis"/>
      <w:bookmarkEnd w:id="509"/>
      <w:bookmarkEnd w:id="510"/>
      <w:bookmarkEnd w:id="511"/>
      <w:bookmarkEnd w:id="512"/>
      <w:r w:rsidRPr="004A1997">
        <w:rPr>
          <w:b/>
          <w:bCs/>
        </w:rPr>
        <w:t>Toward Theoretical Synthesis</w:t>
      </w:r>
    </w:p>
    <w:p w14:paraId="6FC997DB" w14:textId="77777777" w:rsidR="00E7001D" w:rsidRPr="00705BD2" w:rsidRDefault="00B3723B">
      <w:pPr>
        <w:pStyle w:val="FirstParagraph"/>
      </w:pPr>
      <w:r w:rsidRPr="00705BD2">
        <w:t>The active updating model and the settled dispositions model are different and they do have affinities with different theoretical traditions in sociology. Indeed, the difference in emphasis between environmental cues, creative meaning-making, and public discourse on the one hand and settled dispositions, “habitus,” and cohort replacement on the other has been a basic theoretical tension in cultural sociology for more than a decade (Vaisey 2009; Lizardo 2017; Vaisey and Lizardo 2016).</w:t>
      </w:r>
    </w:p>
    <w:p w14:paraId="23D393E3" w14:textId="02555046" w:rsidR="00E7001D" w:rsidRPr="00705BD2" w:rsidRDefault="00B3723B">
      <w:pPr>
        <w:pStyle w:val="BodyText"/>
      </w:pPr>
      <w:r w:rsidRPr="00705BD2">
        <w:t>One model may, in fact, be a better starting place than the other. Previous work using cross-sectional data suggests that settled dispositions are hugely important (Vaisey and Lizardo 2016). Despite these findings, the evidence is still mixed (</w:t>
      </w:r>
      <w:proofErr w:type="spellStart"/>
      <w:r w:rsidRPr="00705BD2">
        <w:t>Danigelis</w:t>
      </w:r>
      <w:proofErr w:type="spellEnd"/>
      <w:r w:rsidRPr="00705BD2">
        <w:t xml:space="preserve">, Hardy, and Cutler 2007). Therefore our goal here is neither to declare victory for one of the theoretical perspective nor to simply say that both “matter.” Rather, our objective is to improve sociological models of cultural evolution by more precisely specifying when and where different types processes are at work. We believe achieving a better understanding of these processes will be relevant for many </w:t>
      </w:r>
      <w:r w:rsidRPr="00705BD2">
        <w:lastRenderedPageBreak/>
        <w:t>subfields of sociology as well as for other social science fields that study changes in beliefs and behaviors.</w:t>
      </w:r>
    </w:p>
    <w:p w14:paraId="06DD3187" w14:textId="77777777" w:rsidR="00E7001D" w:rsidRPr="00705BD2" w:rsidRDefault="00B3723B" w:rsidP="00C71DC5">
      <w:pPr>
        <w:pStyle w:val="Heading3"/>
      </w:pPr>
      <w:r w:rsidRPr="00705BD2">
        <w:t>Research Questions and Expectations</w:t>
      </w:r>
    </w:p>
    <w:p w14:paraId="6EC1B526" w14:textId="77777777" w:rsidR="00E7001D" w:rsidRPr="00705BD2" w:rsidRDefault="00B3723B">
      <w:pPr>
        <w:pStyle w:val="FirstParagraph"/>
      </w:pPr>
      <w:r w:rsidRPr="00705BD2">
        <w:t>With these considerations in mind, we ask the following questions:</w:t>
      </w:r>
    </w:p>
    <w:p w14:paraId="184F59FC" w14:textId="77777777" w:rsidR="00E7001D" w:rsidRPr="00705BD2" w:rsidRDefault="00B3723B">
      <w:pPr>
        <w:pStyle w:val="BodyText"/>
      </w:pPr>
      <w:r w:rsidRPr="00705BD2">
        <w:t xml:space="preserve">First, </w:t>
      </w:r>
      <w:r w:rsidRPr="00705BD2">
        <w:rPr>
          <w:i/>
        </w:rPr>
        <w:t>are patterns of cultural change generally better described by the active updating model or the settled dispositions model?</w:t>
      </w:r>
      <w:r w:rsidRPr="00705BD2">
        <w:t xml:space="preserve"> Previous work on cultural change using cross-sectional data has suggested that cohort effects are generally more important than period effects in explaining broad cultural change (Vaisey and Lizardo 2016). This implies that, in the repeated measures data on adults we will use here, we should find that the settled dispositions model performs better on most items because cohort formation should be (mostly) complete.</w:t>
      </w:r>
    </w:p>
    <w:p w14:paraId="373BD0AB" w14:textId="77777777" w:rsidR="00E7001D" w:rsidRPr="00705BD2" w:rsidRDefault="00B3723B">
      <w:pPr>
        <w:pStyle w:val="BodyText"/>
      </w:pPr>
      <w:r w:rsidRPr="00705BD2">
        <w:t xml:space="preserve">Second, </w:t>
      </w:r>
      <w:r w:rsidRPr="00705BD2">
        <w:rPr>
          <w:i/>
        </w:rPr>
        <w:t>is there evidence that younger respondents are doing more active updating than older respondents?</w:t>
      </w:r>
      <w:r w:rsidRPr="00705BD2">
        <w:t xml:space="preserve"> As we just mentioned, 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14:paraId="0CC10BD6" w14:textId="3630EB9F" w:rsidR="00E7001D" w:rsidRPr="00705BD2" w:rsidRDefault="00B3723B">
      <w:pPr>
        <w:pStyle w:val="BodyText"/>
      </w:pPr>
      <w:r w:rsidRPr="00705BD2">
        <w:t xml:space="preserve">Third, </w:t>
      </w:r>
      <w:r w:rsidRPr="00705BD2">
        <w:rPr>
          <w:i/>
        </w:rPr>
        <w:t>are there systematic differences in item content between questions that are better described by each model?</w:t>
      </w:r>
      <w:r w:rsidRPr="00705BD2">
        <w:t xml:space="preserve"> </w:t>
      </w:r>
      <w:del w:id="513" w:author="Microsoft Office User" w:date="2019-11-01T14:16:00Z">
        <w:r w:rsidRPr="00705BD2" w:rsidDel="00EB4B1A">
          <w:delText>Items differ from each other in many ways and it would be challenging to come up with clear predictions for all possible types of items.</w:delText>
        </w:r>
      </w:del>
      <w:ins w:id="514" w:author="Microsoft Office User" w:date="2019-11-01T14:08:00Z">
        <w:r w:rsidR="00F23FFE">
          <w:t xml:space="preserve">As outlined above, </w:t>
        </w:r>
      </w:ins>
      <w:ins w:id="515" w:author="Microsoft Office User" w:date="2019-11-01T14:15:00Z">
        <w:r w:rsidR="00F23FFE">
          <w:t xml:space="preserve">previous work provides expectations for the combination of active updating and </w:t>
        </w:r>
        <w:r w:rsidR="00EB4B1A">
          <w:t>consistency we should observe for different items.</w:t>
        </w:r>
      </w:ins>
      <w:ins w:id="516" w:author="Microsoft Office User" w:date="2019-11-01T14:17:00Z">
        <w:r w:rsidR="00EB4B1A">
          <w:t xml:space="preserve"> </w:t>
        </w:r>
      </w:ins>
      <w:ins w:id="517" w:author="Microsoft Office User" w:date="2019-11-01T14:15:00Z">
        <w:r w:rsidR="00EB4B1A">
          <w:t xml:space="preserve"> </w:t>
        </w:r>
      </w:ins>
      <w:del w:id="518" w:author="Microsoft Office User" w:date="2019-11-01T14:16:00Z">
        <w:r w:rsidRPr="00705BD2" w:rsidDel="00EB4B1A">
          <w:delText xml:space="preserve"> </w:delText>
        </w:r>
      </w:del>
      <w:r w:rsidRPr="00705BD2">
        <w:t xml:space="preserve">In general, however, we expect (following Vaisey and Lizardo) that core beliefs about gender, family, race, and trust should be more consistent with settled dispositions because their formation should be already be complete for adults. Items that require public commitments such as changing political parties, socializing, or religious attendance and affiliation should be open to </w:t>
      </w:r>
      <w:r w:rsidRPr="00705BD2">
        <w:lastRenderedPageBreak/>
        <w:t xml:space="preserve">persistent change because there are social mechanisms (not just cognitive ones) to </w:t>
      </w:r>
      <w:r w:rsidRPr="00705BD2">
        <w:rPr>
          <w:i/>
        </w:rPr>
        <w:t>maintain</w:t>
      </w:r>
      <w:r w:rsidRPr="00705BD2">
        <w:t xml:space="preserve"> the change.</w:t>
      </w:r>
    </w:p>
    <w:p w14:paraId="64EFD0CE" w14:textId="77777777" w:rsidR="00E7001D" w:rsidRPr="00705BD2" w:rsidRDefault="00B3723B" w:rsidP="00C42253">
      <w:pPr>
        <w:pStyle w:val="Heading1"/>
        <w:numPr>
          <w:ilvl w:val="0"/>
          <w:numId w:val="5"/>
        </w:numPr>
      </w:pPr>
      <w:bookmarkStart w:id="519" w:name="analytic-strategy"/>
      <w:bookmarkEnd w:id="519"/>
      <w:r w:rsidRPr="00705BD2">
        <w:t>Analytic Strategy</w:t>
      </w:r>
    </w:p>
    <w:p w14:paraId="5F2A544A" w14:textId="6755EE32" w:rsidR="00E7001D" w:rsidRPr="00705BD2" w:rsidRDefault="00B3723B">
      <w:pPr>
        <w:pStyle w:val="FirstParagraph"/>
      </w:pPr>
      <w:r w:rsidRPr="00705BD2">
        <w:t>To investigate these ideas empirically, we examine 184 survey items from the 2006-2014 General Social Survey panels in search of evidence in favor of an active updating model</w:t>
      </w:r>
      <w:del w:id="520" w:author="Microsoft Office User" w:date="2019-11-01T14:23:00Z">
        <w:r w:rsidRPr="00705BD2" w:rsidDel="00EB4B1A">
          <w:delText>.</w:delText>
        </w:r>
      </w:del>
      <w:ins w:id="521" w:author="Microsoft Office User" w:date="2019-11-01T14:23:00Z">
        <w:r w:rsidR="00EB4B1A">
          <w:t>. The panel component of the GSS began in 2006 and was discontinued i</w:t>
        </w:r>
      </w:ins>
      <w:ins w:id="522" w:author="Microsoft Office User" w:date="2019-11-01T14:24:00Z">
        <w:r w:rsidR="00EB4B1A">
          <w:t xml:space="preserve">n 2014, so these years represent the full range of what we could analyze using GSS data. </w:t>
        </w:r>
      </w:ins>
      <w:del w:id="523" w:author="Microsoft Office User" w:date="2019-11-01T14:23:00Z">
        <w:r w:rsidRPr="00705BD2" w:rsidDel="00EB4B1A">
          <w:delText xml:space="preserve"> </w:delText>
        </w:r>
      </w:del>
      <w:r w:rsidRPr="00705BD2">
        <w:t>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w:t>
      </w:r>
    </w:p>
    <w:p w14:paraId="75F07279" w14:textId="77777777" w:rsidR="00E7001D" w:rsidRPr="00705BD2" w:rsidRDefault="00B3723B">
      <w:pPr>
        <w:pStyle w:val="Heading2"/>
      </w:pPr>
      <w:bookmarkStart w:id="524" w:name="statistical-model"/>
      <w:bookmarkEnd w:id="524"/>
      <w:r w:rsidRPr="00705BD2">
        <w:t>Statistical Model</w:t>
      </w:r>
    </w:p>
    <w:p w14:paraId="246472C3" w14:textId="77777777" w:rsidR="00E7001D" w:rsidRPr="00705BD2" w:rsidRDefault="00B3723B">
      <w:pPr>
        <w:pStyle w:val="Heading3"/>
      </w:pPr>
      <w:bookmarkStart w:id="525" w:name="basic-models"/>
      <w:bookmarkEnd w:id="525"/>
      <w:r w:rsidRPr="00705BD2">
        <w:t>Basic Models</w:t>
      </w:r>
    </w:p>
    <w:p w14:paraId="3C935E69" w14:textId="77777777" w:rsidR="00E7001D" w:rsidRPr="00705BD2" w:rsidRDefault="00B3723B">
      <w:pPr>
        <w:pStyle w:val="FirstParagraph"/>
      </w:pPr>
      <w:r w:rsidRPr="00705BD2">
        <w:t>Our two different models make different predictions in the three-wave panel context. The AUM makes the following prediction for wave 3:</w:t>
      </w:r>
    </w:p>
    <w:p w14:paraId="7C99A521" w14:textId="77777777" w:rsidR="00E7001D" w:rsidRPr="00705BD2" w:rsidRDefault="00B3723B">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i2</m:t>
              </m:r>
            </m:sub>
          </m:sSub>
          <m:r>
            <w:rPr>
              <w:rFonts w:ascii="Cambria Math" w:hAnsi="Cambria Math"/>
            </w:rPr>
            <m:t>  (3)</m:t>
          </m:r>
        </m:oMath>
      </m:oMathPara>
    </w:p>
    <w:p w14:paraId="2D60CBAA" w14:textId="77777777" w:rsidR="00E7001D" w:rsidRPr="00705BD2" w:rsidRDefault="00B3723B">
      <w:pPr>
        <w:pStyle w:val="FirstParagraph"/>
      </w:pPr>
      <w:r w:rsidRPr="00705BD2">
        <w:t>That is, the AUM predicts that a respondent’s most recent response is the best available predictor of her next response. If change is persisting (i.e., if our metaphorical traveler wakes up in the same place she went to sleep in last night), then our best guess is that she will be close to where we saw her last, and previous responses willl provide no additional predictive power.</w:t>
      </w:r>
    </w:p>
    <w:p w14:paraId="75720927" w14:textId="77777777" w:rsidR="00E7001D" w:rsidRPr="00705BD2" w:rsidRDefault="00B3723B">
      <w:pPr>
        <w:pStyle w:val="BodyText"/>
      </w:pPr>
      <w:r w:rsidRPr="00705BD2">
        <w:t>The SDM makes the following prediction:</w:t>
      </w:r>
    </w:p>
    <w:p w14:paraId="32D6198D" w14:textId="77777777" w:rsidR="00E7001D" w:rsidRPr="00705BD2" w:rsidRDefault="00B3723B">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i3</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  (4)</m:t>
          </m:r>
        </m:oMath>
      </m:oMathPara>
    </w:p>
    <w:p w14:paraId="5A9EFDC7" w14:textId="77777777" w:rsidR="00E7001D" w:rsidRPr="00705BD2" w:rsidRDefault="00B3723B">
      <w:pPr>
        <w:pStyle w:val="FirstParagraph"/>
      </w:pPr>
      <w:r w:rsidRPr="00705BD2">
        <w:lastRenderedPageBreak/>
        <w:t xml:space="preserve">Since the best estimate of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705BD2">
        <w:t xml:space="preserve"> is the mean of the respondent’s two previous answers, we can rewrite the SDM prediction like this:</w:t>
      </w:r>
    </w:p>
    <w:p w14:paraId="207AA70B" w14:textId="77777777" w:rsidR="00E7001D" w:rsidRPr="00705BD2" w:rsidRDefault="00B3723B">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i3</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i1</m:t>
                  </m:r>
                </m:sub>
              </m:sSub>
            </m:num>
            <m:den>
              <m:r>
                <w:rPr>
                  <w:rFonts w:ascii="Cambria Math" w:hAnsi="Cambria Math"/>
                </w:rPr>
                <m:t>2</m:t>
              </m:r>
            </m:den>
          </m:f>
          <m:r>
            <w:rPr>
              <w:rFonts w:ascii="Cambria Math" w:hAnsi="Cambria Math"/>
            </w:rPr>
            <m:t>  (5)</m:t>
          </m:r>
        </m:oMath>
      </m:oMathPara>
    </w:p>
    <w:p w14:paraId="1C670C1E" w14:textId="77777777" w:rsidR="00E7001D" w:rsidRPr="00705BD2" w:rsidRDefault="00B3723B">
      <w:pPr>
        <w:pStyle w:val="FirstParagraph"/>
      </w:pPr>
      <w:r w:rsidRPr="00705BD2">
        <w:t>That is, the SDM predicts that the average response of previous waves is the best predictor of the next response. If change is non-persisting (i.e., if our metaphorical visitor eventually always returns home), then taking the average of the last two places we saw her will be our best guess about the location of her home base.</w:t>
      </w:r>
    </w:p>
    <w:p w14:paraId="38489A70" w14:textId="77777777" w:rsidR="00E7001D" w:rsidRPr="00705BD2" w:rsidRDefault="00B3723B">
      <w:pPr>
        <w:pStyle w:val="Heading3"/>
      </w:pPr>
      <w:bookmarkStart w:id="526" w:name="combined-model"/>
      <w:bookmarkEnd w:id="526"/>
      <w:r w:rsidRPr="00705BD2">
        <w:t>Combined Model</w:t>
      </w:r>
    </w:p>
    <w:p w14:paraId="545995B9" w14:textId="77777777" w:rsidR="00E7001D" w:rsidRPr="00705BD2" w:rsidRDefault="00B3723B">
      <w:pPr>
        <w:pStyle w:val="FirstParagraph"/>
      </w:pPr>
      <w:r w:rsidRPr="00705BD2">
        <w:t xml:space="preserve">Both of the models above include </w:t>
      </w:r>
      <m:oMath>
        <m:sSub>
          <m:sSubPr>
            <m:ctrlPr>
              <w:rPr>
                <w:rFonts w:ascii="Cambria Math" w:hAnsi="Cambria Math"/>
              </w:rPr>
            </m:ctrlPr>
          </m:sSubPr>
          <m:e>
            <m:r>
              <w:rPr>
                <w:rFonts w:ascii="Cambria Math" w:hAnsi="Cambria Math"/>
              </w:rPr>
              <m:t>y</m:t>
            </m:r>
          </m:e>
          <m:sub>
            <m:r>
              <w:rPr>
                <w:rFonts w:ascii="Cambria Math" w:hAnsi="Cambria Math"/>
              </w:rPr>
              <m:t>i2</m:t>
            </m:r>
          </m:sub>
        </m:sSub>
      </m:oMath>
      <w:r w:rsidRPr="00705BD2">
        <w:t xml:space="preserve"> as a predictor of </w:t>
      </w:r>
      <m:oMath>
        <m:sSub>
          <m:sSubPr>
            <m:ctrlPr>
              <w:rPr>
                <w:rFonts w:ascii="Cambria Math" w:hAnsi="Cambria Math"/>
              </w:rPr>
            </m:ctrlPr>
          </m:sSubPr>
          <m:e>
            <m:r>
              <w:rPr>
                <w:rFonts w:ascii="Cambria Math" w:hAnsi="Cambria Math"/>
              </w:rPr>
              <m:t>y</m:t>
            </m:r>
          </m:e>
          <m:sub>
            <m:r>
              <w:rPr>
                <w:rFonts w:ascii="Cambria Math" w:hAnsi="Cambria Math"/>
              </w:rPr>
              <m:t>i3</m:t>
            </m:r>
          </m:sub>
        </m:sSub>
      </m:oMath>
      <w:r w:rsidRPr="00705BD2">
        <w:t xml:space="preserve">, but only the settled dispositions model includes </w:t>
      </w:r>
      <m:oMath>
        <m:sSub>
          <m:sSubPr>
            <m:ctrlPr>
              <w:rPr>
                <w:rFonts w:ascii="Cambria Math" w:hAnsi="Cambria Math"/>
              </w:rPr>
            </m:ctrlPr>
          </m:sSubPr>
          <m:e>
            <m:r>
              <w:rPr>
                <w:rFonts w:ascii="Cambria Math" w:hAnsi="Cambria Math"/>
              </w:rPr>
              <m:t>y</m:t>
            </m:r>
          </m:e>
          <m:sub>
            <m:r>
              <w:rPr>
                <w:rFonts w:ascii="Cambria Math" w:hAnsi="Cambria Math"/>
              </w:rPr>
              <m:t>i1</m:t>
            </m:r>
          </m:sub>
        </m:sSub>
      </m:oMath>
      <w:r w:rsidRPr="00705BD2">
        <w:t xml:space="preserve"> as a predictor. If the SDM is correct, </w:t>
      </w:r>
      <m:oMath>
        <m:sSub>
          <m:sSubPr>
            <m:ctrlPr>
              <w:rPr>
                <w:rFonts w:ascii="Cambria Math" w:hAnsi="Cambria Math"/>
              </w:rPr>
            </m:ctrlPr>
          </m:sSubPr>
          <m:e>
            <m:r>
              <w:rPr>
                <w:rFonts w:ascii="Cambria Math" w:hAnsi="Cambria Math"/>
              </w:rPr>
              <m:t>y</m:t>
            </m:r>
          </m:e>
          <m:sub>
            <m:r>
              <w:rPr>
                <w:rFonts w:ascii="Cambria Math" w:hAnsi="Cambria Math"/>
              </w:rPr>
              <m:t>i1</m:t>
            </m:r>
          </m:sub>
        </m:sSub>
      </m:oMath>
      <w:r w:rsidRPr="00705BD2">
        <w:t xml:space="preserve"> should be just as predictive as </w:t>
      </w:r>
      <m:oMath>
        <m:sSub>
          <m:sSubPr>
            <m:ctrlPr>
              <w:rPr>
                <w:rFonts w:ascii="Cambria Math" w:hAnsi="Cambria Math"/>
              </w:rPr>
            </m:ctrlPr>
          </m:sSubPr>
          <m:e>
            <m:r>
              <w:rPr>
                <w:rFonts w:ascii="Cambria Math" w:hAnsi="Cambria Math"/>
              </w:rPr>
              <m:t>y</m:t>
            </m:r>
          </m:e>
          <m:sub>
            <m:r>
              <w:rPr>
                <w:rFonts w:ascii="Cambria Math" w:hAnsi="Cambria Math"/>
              </w:rPr>
              <m:t>i2</m:t>
            </m:r>
          </m:sub>
        </m:sSub>
      </m:oMath>
      <w:r w:rsidRPr="00705BD2">
        <w:t xml:space="preserve"> because both are (on average) equally informative about the respondent’s stable disposition. Therefore, to test for evidence of active updating we use a model that evaluates whether </w:t>
      </w:r>
      <m:oMath>
        <m:sSub>
          <m:sSubPr>
            <m:ctrlPr>
              <w:rPr>
                <w:rFonts w:ascii="Cambria Math" w:hAnsi="Cambria Math"/>
              </w:rPr>
            </m:ctrlPr>
          </m:sSubPr>
          <m:e>
            <m:r>
              <w:rPr>
                <w:rFonts w:ascii="Cambria Math" w:hAnsi="Cambria Math"/>
              </w:rPr>
              <m:t>y</m:t>
            </m:r>
          </m:e>
          <m:sub>
            <m:r>
              <w:rPr>
                <w:rFonts w:ascii="Cambria Math" w:hAnsi="Cambria Math"/>
              </w:rPr>
              <m:t>i2</m:t>
            </m:r>
          </m:sub>
        </m:sSub>
      </m:oMath>
      <w:r w:rsidRPr="00705BD2">
        <w:t xml:space="preserve"> carries any additional predictive power over </w:t>
      </w:r>
      <m:oMath>
        <m:sSub>
          <m:sSubPr>
            <m:ctrlPr>
              <w:rPr>
                <w:rFonts w:ascii="Cambria Math" w:hAnsi="Cambria Math"/>
              </w:rPr>
            </m:ctrlPr>
          </m:sSubPr>
          <m:e>
            <m:r>
              <w:rPr>
                <w:rFonts w:ascii="Cambria Math" w:hAnsi="Cambria Math"/>
              </w:rPr>
              <m:t>y</m:t>
            </m:r>
          </m:e>
          <m:sub>
            <m:r>
              <w:rPr>
                <w:rFonts w:ascii="Cambria Math" w:hAnsi="Cambria Math"/>
              </w:rPr>
              <m:t>i1</m:t>
            </m:r>
          </m:sub>
        </m:sSub>
      </m:oMath>
      <w:r w:rsidRPr="00705BD2">
        <w:t xml:space="preserve">. If the two previous estimates are equally predictive, then we can be relatively confident that the data we observe came from a settled dispositions model. However, if </w:t>
      </w:r>
      <m:oMath>
        <m:sSub>
          <m:sSubPr>
            <m:ctrlPr>
              <w:rPr>
                <w:rFonts w:ascii="Cambria Math" w:hAnsi="Cambria Math"/>
              </w:rPr>
            </m:ctrlPr>
          </m:sSubPr>
          <m:e>
            <m:r>
              <w:rPr>
                <w:rFonts w:ascii="Cambria Math" w:hAnsi="Cambria Math"/>
              </w:rPr>
              <m:t>y</m:t>
            </m:r>
          </m:e>
          <m:sub>
            <m:r>
              <w:rPr>
                <w:rFonts w:ascii="Cambria Math" w:hAnsi="Cambria Math"/>
              </w:rPr>
              <m:t>i2</m:t>
            </m:r>
          </m:sub>
        </m:sSub>
      </m:oMath>
      <w:r w:rsidRPr="00705BD2">
        <w:t xml:space="preserve"> is a better predictor of </w:t>
      </w:r>
      <m:oMath>
        <m:sSub>
          <m:sSubPr>
            <m:ctrlPr>
              <w:rPr>
                <w:rFonts w:ascii="Cambria Math" w:hAnsi="Cambria Math"/>
              </w:rPr>
            </m:ctrlPr>
          </m:sSubPr>
          <m:e>
            <m:r>
              <w:rPr>
                <w:rFonts w:ascii="Cambria Math" w:hAnsi="Cambria Math"/>
              </w:rPr>
              <m:t>y</m:t>
            </m:r>
          </m:e>
          <m:sub>
            <m:r>
              <w:rPr>
                <w:rFonts w:ascii="Cambria Math" w:hAnsi="Cambria Math"/>
              </w:rPr>
              <m:t>i3</m:t>
            </m:r>
          </m:sub>
        </m:sSub>
      </m:oMath>
      <w:r w:rsidRPr="00705BD2">
        <w:t xml:space="preserve"> than </w:t>
      </w:r>
      <m:oMath>
        <m:sSub>
          <m:sSubPr>
            <m:ctrlPr>
              <w:rPr>
                <w:rFonts w:ascii="Cambria Math" w:hAnsi="Cambria Math"/>
              </w:rPr>
            </m:ctrlPr>
          </m:sSubPr>
          <m:e>
            <m:r>
              <w:rPr>
                <w:rFonts w:ascii="Cambria Math" w:hAnsi="Cambria Math"/>
              </w:rPr>
              <m:t>y</m:t>
            </m:r>
          </m:e>
          <m:sub>
            <m:r>
              <w:rPr>
                <w:rFonts w:ascii="Cambria Math" w:hAnsi="Cambria Math"/>
              </w:rPr>
              <m:t>i1</m:t>
            </m:r>
          </m:sub>
        </m:sSub>
      </m:oMath>
      <w:r w:rsidRPr="00705BD2">
        <w:t xml:space="preserve"> is, we begin to observe evidence that at least some individuals in the population engage in active updating. We use the following non-linear model to estimate the relative influence of </w:t>
      </w:r>
      <m:oMath>
        <m:sSub>
          <m:sSubPr>
            <m:ctrlPr>
              <w:rPr>
                <w:rFonts w:ascii="Cambria Math" w:hAnsi="Cambria Math"/>
              </w:rPr>
            </m:ctrlPr>
          </m:sSubPr>
          <m:e>
            <m:r>
              <w:rPr>
                <w:rFonts w:ascii="Cambria Math" w:hAnsi="Cambria Math"/>
              </w:rPr>
              <m:t>y</m:t>
            </m:r>
          </m:e>
          <m:sub>
            <m:r>
              <w:rPr>
                <w:rFonts w:ascii="Cambria Math" w:hAnsi="Cambria Math"/>
              </w:rPr>
              <m:t>i1</m:t>
            </m:r>
          </m:sub>
        </m:sSub>
      </m:oMath>
      <w:r w:rsidRPr="00705BD2">
        <w:t xml:space="preserve"> and </w:t>
      </w:r>
      <m:oMath>
        <m:sSub>
          <m:sSubPr>
            <m:ctrlPr>
              <w:rPr>
                <w:rFonts w:ascii="Cambria Math" w:hAnsi="Cambria Math"/>
              </w:rPr>
            </m:ctrlPr>
          </m:sSubPr>
          <m:e>
            <m:r>
              <w:rPr>
                <w:rFonts w:ascii="Cambria Math" w:hAnsi="Cambria Math"/>
              </w:rPr>
              <m:t>y</m:t>
            </m:r>
          </m:e>
          <m:sub>
            <m:r>
              <w:rPr>
                <w:rFonts w:ascii="Cambria Math" w:hAnsi="Cambria Math"/>
              </w:rPr>
              <m:t>i2</m:t>
            </m:r>
          </m:sub>
        </m:sSub>
      </m:oMath>
      <w:r w:rsidRPr="00705BD2">
        <w:t>:</w:t>
      </w:r>
    </w:p>
    <w:p w14:paraId="0BD1CEA6" w14:textId="77777777" w:rsidR="00E7001D" w:rsidRPr="00705BD2" w:rsidRDefault="00B3723B">
      <w:pPr>
        <w:pStyle w:val="BodyText"/>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i3</m:t>
              </m:r>
            </m:sub>
          </m:sSub>
          <m:r>
            <w:rPr>
              <w:rFonts w:ascii="Cambria Math" w:hAnsi="Cambria Math"/>
            </w:rPr>
            <m:t>)=α+ϕβ</m:t>
          </m:r>
          <m:sSub>
            <m:sSubPr>
              <m:ctrlPr>
                <w:rPr>
                  <w:rFonts w:ascii="Cambria Math" w:hAnsi="Cambria Math"/>
                </w:rPr>
              </m:ctrlPr>
            </m:sSubPr>
            <m:e>
              <m:r>
                <w:rPr>
                  <w:rFonts w:ascii="Cambria Math" w:hAnsi="Cambria Math"/>
                </w:rPr>
                <m:t>y</m:t>
              </m:r>
            </m:e>
            <m:sub>
              <m:r>
                <w:rPr>
                  <w:rFonts w:ascii="Cambria Math" w:hAnsi="Cambria Math"/>
                </w:rPr>
                <m:t>i2</m:t>
              </m:r>
            </m:sub>
          </m:sSub>
          <m:r>
            <w:rPr>
              <w:rFonts w:ascii="Cambria Math" w:hAnsi="Cambria Math"/>
            </w:rPr>
            <m:t>+(1-ϕ)β</m:t>
          </m:r>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  (6)</m:t>
          </m:r>
        </m:oMath>
      </m:oMathPara>
    </w:p>
    <w:p w14:paraId="0AF17420" w14:textId="77777777" w:rsidR="00E7001D" w:rsidRPr="00705BD2" w:rsidRDefault="00B3723B">
      <w:pPr>
        <w:pStyle w:val="FirstParagraph"/>
      </w:pPr>
      <w:r w:rsidRPr="00705BD2">
        <w:t xml:space="preserve">Rather than estimate separate </w:t>
      </w:r>
      <m:oMath>
        <m:r>
          <w:rPr>
            <w:rFonts w:ascii="Cambria Math" w:hAnsi="Cambria Math"/>
          </w:rPr>
          <m:t>β</m:t>
        </m:r>
      </m:oMath>
      <w:r w:rsidRPr="00705BD2">
        <w:t xml:space="preserve"> parameters for </w:t>
      </w:r>
      <m:oMath>
        <m:sSub>
          <m:sSubPr>
            <m:ctrlPr>
              <w:rPr>
                <w:rFonts w:ascii="Cambria Math" w:hAnsi="Cambria Math"/>
              </w:rPr>
            </m:ctrlPr>
          </m:sSubPr>
          <m:e>
            <m:r>
              <w:rPr>
                <w:rFonts w:ascii="Cambria Math" w:hAnsi="Cambria Math"/>
              </w:rPr>
              <m:t>y</m:t>
            </m:r>
          </m:e>
          <m:sub>
            <m:r>
              <w:rPr>
                <w:rFonts w:ascii="Cambria Math" w:hAnsi="Cambria Math"/>
              </w:rPr>
              <m:t>i2</m:t>
            </m:r>
          </m:sub>
        </m:sSub>
      </m:oMath>
      <w:r w:rsidRPr="00705BD2">
        <w:t xml:space="preserve"> and </w:t>
      </w:r>
      <m:oMath>
        <m:sSub>
          <m:sSubPr>
            <m:ctrlPr>
              <w:rPr>
                <w:rFonts w:ascii="Cambria Math" w:hAnsi="Cambria Math"/>
              </w:rPr>
            </m:ctrlPr>
          </m:sSubPr>
          <m:e>
            <m:r>
              <w:rPr>
                <w:rFonts w:ascii="Cambria Math" w:hAnsi="Cambria Math"/>
              </w:rPr>
              <m:t>y</m:t>
            </m:r>
          </m:e>
          <m:sub>
            <m:r>
              <w:rPr>
                <w:rFonts w:ascii="Cambria Math" w:hAnsi="Cambria Math"/>
              </w:rPr>
              <m:t>i1</m:t>
            </m:r>
          </m:sub>
        </m:sSub>
      </m:oMath>
      <w:r w:rsidRPr="00705BD2">
        <w:t xml:space="preserve">, this model generates two parameter estimates of interest for each item in our analysis: </w:t>
      </w:r>
      <m:oMath>
        <m:r>
          <w:rPr>
            <w:rFonts w:ascii="Cambria Math" w:hAnsi="Cambria Math"/>
          </w:rPr>
          <m:t>β</m:t>
        </m:r>
      </m:oMath>
      <w:r w:rsidRPr="00705BD2">
        <w:t xml:space="preserve">, which captures how well any combination of previous waves predicts a person’s response at wave 3, and </w:t>
      </w:r>
      <m:oMath>
        <m:r>
          <w:rPr>
            <w:rFonts w:ascii="Cambria Math" w:hAnsi="Cambria Math"/>
          </w:rPr>
          <m:t>ϕ</m:t>
        </m:r>
      </m:oMath>
      <w:r w:rsidRPr="00705BD2">
        <w:t xml:space="preserve">, the relative proportion of wave 3 explained by wave 2 compared to wave 1. If the Settled Dispositions Model is the preferred data-generating process for an item, then both </w:t>
      </w:r>
      <m:oMath>
        <m:sSub>
          <m:sSubPr>
            <m:ctrlPr>
              <w:rPr>
                <w:rFonts w:ascii="Cambria Math" w:hAnsi="Cambria Math"/>
              </w:rPr>
            </m:ctrlPr>
          </m:sSubPr>
          <m:e>
            <m:r>
              <w:rPr>
                <w:rFonts w:ascii="Cambria Math" w:hAnsi="Cambria Math"/>
              </w:rPr>
              <m:t>y</m:t>
            </m:r>
          </m:e>
          <m:sub>
            <m:r>
              <w:rPr>
                <w:rFonts w:ascii="Cambria Math" w:hAnsi="Cambria Math"/>
              </w:rPr>
              <m:t>i2</m:t>
            </m:r>
          </m:sub>
        </m:sSub>
      </m:oMath>
      <w:r w:rsidRPr="00705BD2">
        <w:t xml:space="preserve"> and </w:t>
      </w:r>
      <m:oMath>
        <m:sSub>
          <m:sSubPr>
            <m:ctrlPr>
              <w:rPr>
                <w:rFonts w:ascii="Cambria Math" w:hAnsi="Cambria Math"/>
              </w:rPr>
            </m:ctrlPr>
          </m:sSubPr>
          <m:e>
            <m:r>
              <w:rPr>
                <w:rFonts w:ascii="Cambria Math" w:hAnsi="Cambria Math"/>
              </w:rPr>
              <m:t>y</m:t>
            </m:r>
          </m:e>
          <m:sub>
            <m:r>
              <w:rPr>
                <w:rFonts w:ascii="Cambria Math" w:hAnsi="Cambria Math"/>
              </w:rPr>
              <m:t>i1</m:t>
            </m:r>
          </m:sub>
        </m:sSub>
      </m:oMath>
      <w:r w:rsidRPr="00705BD2">
        <w:t xml:space="preserve"> should be </w:t>
      </w:r>
      <w:r w:rsidRPr="00705BD2">
        <w:lastRenderedPageBreak/>
        <w:t xml:space="preserve">equally predictive of </w:t>
      </w:r>
      <m:oMath>
        <m:sSub>
          <m:sSubPr>
            <m:ctrlPr>
              <w:rPr>
                <w:rFonts w:ascii="Cambria Math" w:hAnsi="Cambria Math"/>
              </w:rPr>
            </m:ctrlPr>
          </m:sSubPr>
          <m:e>
            <m:r>
              <w:rPr>
                <w:rFonts w:ascii="Cambria Math" w:hAnsi="Cambria Math"/>
              </w:rPr>
              <m:t>y</m:t>
            </m:r>
          </m:e>
          <m:sub>
            <m:r>
              <w:rPr>
                <w:rFonts w:ascii="Cambria Math" w:hAnsi="Cambria Math"/>
              </w:rPr>
              <m:t>i3</m:t>
            </m:r>
          </m:sub>
        </m:sSub>
      </m:oMath>
      <w:r w:rsidRPr="00705BD2">
        <w:t xml:space="preserve">, and </w:t>
      </w:r>
      <m:oMath>
        <m:r>
          <w:rPr>
            <w:rFonts w:ascii="Cambria Math" w:hAnsi="Cambria Math"/>
          </w:rPr>
          <m:t>ϕ</m:t>
        </m:r>
      </m:oMath>
      <w:r w:rsidRPr="00705BD2">
        <w:t xml:space="preserve"> will equal .5, meaning the best estimate of wave 3 is a function of the mean of previous waves, consistent with Equation (5). If the active updating model is present in at least some respondents and wave 1 provides no additional predictive power when we control for wave 2, then </w:t>
      </w:r>
      <m:oMath>
        <m:r>
          <w:rPr>
            <w:rFonts w:ascii="Cambria Math" w:hAnsi="Cambria Math"/>
          </w:rPr>
          <m:t>ϕ</m:t>
        </m:r>
      </m:oMath>
      <w:r w:rsidRPr="00705BD2">
        <w:t xml:space="preserve"> will increase toward 1 to converge with Equation (3) in certain circumstances.</w:t>
      </w:r>
    </w:p>
    <w:p w14:paraId="6C009D7B" w14:textId="77777777" w:rsidR="00E7001D" w:rsidRPr="00705BD2" w:rsidRDefault="00B3723B">
      <w:pPr>
        <w:pStyle w:val="Heading3"/>
      </w:pPr>
      <w:bookmarkStart w:id="527" w:name="limitations-of-the-method"/>
      <w:bookmarkEnd w:id="527"/>
      <w:r w:rsidRPr="00705BD2">
        <w:t>Limitations of the Method</w:t>
      </w:r>
    </w:p>
    <w:p w14:paraId="6EA657D0" w14:textId="77777777" w:rsidR="00E7001D" w:rsidRPr="00705BD2" w:rsidRDefault="00B3723B">
      <w:pPr>
        <w:pStyle w:val="FirstParagraph"/>
      </w:pPr>
      <w:r w:rsidRPr="00705BD2">
        <w:t>Three challenges limit our ability to evaluate the relative presence of settled dispositions and active updating models using our approach. These challenges are not fatal, but put some limitations on the conclusions we will be able to reach.</w:t>
      </w:r>
    </w:p>
    <w:p w14:paraId="7E83C88F" w14:textId="77777777" w:rsidR="00E7001D" w:rsidRPr="00705BD2" w:rsidRDefault="00B3723B">
      <w:pPr>
        <w:pStyle w:val="BodyText"/>
      </w:pPr>
      <w:r w:rsidRPr="00705BD2">
        <w:t xml:space="preserve">The first challenge is that our model is designed to allocate variance explained to each of the prior predictors rather than to assign probabilities to each data-generating process per se. Because of this, a few individuals making large persisting changes can inflate the </w:t>
      </w:r>
      <m:oMath>
        <m:r>
          <w:rPr>
            <w:rFonts w:ascii="Cambria Math" w:hAnsi="Cambria Math"/>
          </w:rPr>
          <m:t>ϕ</m:t>
        </m:r>
      </m:oMath>
      <w:r w:rsidRPr="00705BD2">
        <w:t xml:space="preserve"> estimate even if most individuals make small non-persisting changes. If we were willing to assume that persisting and non-persisting changes were drawn from the same distribution, we could make inferences about the relative proportion of people coming from each data generating process, but we have no reason to believe this assumption.</w:t>
      </w:r>
    </w:p>
    <w:p w14:paraId="20B21BD9" w14:textId="77777777" w:rsidR="00E7001D" w:rsidRPr="00705BD2" w:rsidRDefault="00B3723B">
      <w:pPr>
        <w:pStyle w:val="BodyText"/>
      </w:pPr>
      <w:r w:rsidRPr="00705BD2">
        <w:t xml:space="preserve">The second challenge is measurement error, which is a form non-persisting change. Because measurement error “looks the same” as non-persisting real change, estimates of </w:t>
      </w:r>
      <m:oMath>
        <m:r>
          <w:rPr>
            <w:rFonts w:ascii="Cambria Math" w:hAnsi="Cambria Math"/>
          </w:rPr>
          <m:t>ϕ</m:t>
        </m:r>
      </m:oMath>
      <w:r w:rsidRPr="00705BD2">
        <w:t xml:space="preserve"> will be biased toward .5. There is evidence that many of the items explored in our analysis are measured with significant error (Alwin 2007; Hout and Hastings 2016). On the other hand, these previous studies of measurement reliability tend to conflate measurement error and non-persisting real change in attitudes, meaning that while we might have good estimates for the combination of these two processes, we cannot separate them completely. Because of this issue </w:t>
      </w:r>
      <w:r w:rsidRPr="00705BD2">
        <w:lastRenderedPageBreak/>
        <w:t xml:space="preserve">of measurement error, it is unlikely that </w:t>
      </w:r>
      <m:oMath>
        <m:r>
          <w:rPr>
            <w:rFonts w:ascii="Cambria Math" w:hAnsi="Cambria Math"/>
          </w:rPr>
          <m:t>ϕ</m:t>
        </m:r>
      </m:oMath>
      <w:r w:rsidRPr="00705BD2">
        <w:t xml:space="preserve"> and </w:t>
      </w:r>
      <m:oMath>
        <m:r>
          <w:rPr>
            <w:rFonts w:ascii="Cambria Math" w:hAnsi="Cambria Math"/>
          </w:rPr>
          <m:t>β</m:t>
        </m:r>
      </m:oMath>
      <w:r w:rsidRPr="00705BD2">
        <w:t xml:space="preserve"> will reach 1 for any item, even if the underlying process is fully based on active updating.</w:t>
      </w:r>
    </w:p>
    <w:p w14:paraId="6BE31E15" w14:textId="77777777" w:rsidR="00E7001D" w:rsidRPr="00705BD2" w:rsidRDefault="00B3723B">
      <w:pPr>
        <w:pStyle w:val="BodyText"/>
      </w:pPr>
      <w:r w:rsidRPr="00705BD2">
        <w:t xml:space="preserve">The third challenge of our analysis is that we focus exclusively on predicting wave 3. If for some reason individuals have a high likelihood of changing between waves 2 and 3, then our ability to predict responses at wave 3 with either wave will be limited and </w:t>
      </w:r>
      <m:oMath>
        <m:r>
          <w:rPr>
            <w:rFonts w:ascii="Cambria Math" w:hAnsi="Cambria Math"/>
          </w:rPr>
          <m:t>β</m:t>
        </m:r>
      </m:oMath>
      <w:r w:rsidRPr="00705BD2">
        <w:t xml:space="preserve"> will be low. Our model relies on the assumption that “persisting” 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Then again, it may not be reasonable to consider this sort of change “persistent” in any meaningful way.</w:t>
      </w:r>
    </w:p>
    <w:p w14:paraId="03060C0F" w14:textId="77777777" w:rsidR="00E7001D" w:rsidRPr="00705BD2" w:rsidRDefault="00B3723B">
      <w:pPr>
        <w:pStyle w:val="BodyText"/>
      </w:pPr>
      <w:r w:rsidRPr="00705BD2">
        <w:t xml:space="preserve">In addition to these three challenges, there are two forms of change that our model is not well designed to account for. The first is change in the overall population. Since our model includes an intercept, changes that shift all responses toward one end of the scale are aborbed into that term and not accounted for in our </w:t>
      </w:r>
      <m:oMath>
        <m:r>
          <w:rPr>
            <w:rFonts w:ascii="Cambria Math" w:hAnsi="Cambria Math"/>
          </w:rPr>
          <m:t>ϕ</m:t>
        </m:r>
      </m:oMath>
      <w:r w:rsidRPr="00705BD2">
        <w:t xml:space="preserve"> estimates. The second is change in the variance of responses. If all individuals shift outward or inward toward the population mean but maintain their relative position in the overall distribution, this change will be absorbed into </w:t>
      </w:r>
      <m:oMath>
        <m:r>
          <w:rPr>
            <w:rFonts w:ascii="Cambria Math" w:hAnsi="Cambria Math"/>
          </w:rPr>
          <m:t>β</m:t>
        </m:r>
      </m:oMath>
      <w:r w:rsidRPr="00705BD2">
        <w:t xml:space="preserve"> but not enter into </w:t>
      </w:r>
      <m:oMath>
        <m:r>
          <w:rPr>
            <w:rFonts w:ascii="Cambria Math" w:hAnsi="Cambria Math"/>
          </w:rPr>
          <m:t>ϕ</m:t>
        </m:r>
      </m:oMath>
      <w:r w:rsidRPr="00705BD2">
        <w:t>.</w:t>
      </w:r>
    </w:p>
    <w:p w14:paraId="1A095BD1" w14:textId="77777777" w:rsidR="00E7001D" w:rsidRPr="00705BD2" w:rsidRDefault="00B3723B">
      <w:pPr>
        <w:pStyle w:val="BodyText"/>
      </w:pPr>
      <w:r w:rsidRPr="00705BD2">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w:t>
      </w:r>
      <w:r w:rsidRPr="00705BD2">
        <w:lastRenderedPageBreak/>
        <w:t>changes, and therefore whether there is any evidence that active updating is taking place in the population.</w:t>
      </w:r>
    </w:p>
    <w:p w14:paraId="74141586" w14:textId="77777777" w:rsidR="00E7001D" w:rsidRPr="00705BD2" w:rsidRDefault="00B3723B">
      <w:pPr>
        <w:pStyle w:val="Heading2"/>
      </w:pPr>
      <w:bookmarkStart w:id="528" w:name="analysis-steps"/>
      <w:bookmarkEnd w:id="528"/>
      <w:r w:rsidRPr="00705BD2">
        <w:t>Analysis Steps</w:t>
      </w:r>
    </w:p>
    <w:p w14:paraId="418ABA27" w14:textId="77777777" w:rsidR="00E7001D" w:rsidRPr="00705BD2" w:rsidRDefault="00B3723B">
      <w:pPr>
        <w:pStyle w:val="FirstParagraph"/>
      </w:pPr>
      <w:r w:rsidRPr="00705BD2">
        <w:t xml:space="preserve">Our analysis proceeds in three steps to answer our three research questions. First, we evaluate the overall evidence in support of the active updating model. To do this, we compare for each item the Bayesian Information Criteria (BIC) of a model estimated using (6) with a free estimate of </w:t>
      </w:r>
      <m:oMath>
        <m:r>
          <w:rPr>
            <w:rFonts w:ascii="Cambria Math" w:hAnsi="Cambria Math"/>
          </w:rPr>
          <m:t>ϕ</m:t>
        </m:r>
      </m:oMath>
      <w:r w:rsidRPr="00705BD2">
        <w:t xml:space="preserve"> to a model that constrains </w:t>
      </w:r>
      <m:oMath>
        <m:r>
          <w:rPr>
            <w:rFonts w:ascii="Cambria Math" w:hAnsi="Cambria Math"/>
          </w:rPr>
          <m:t>ϕ=.5</m:t>
        </m:r>
      </m:oMath>
      <w:r w:rsidRPr="00705BD2">
        <w:t>. We calculate the posterior probability that the model with the free parameter fits better. If the model with the constraint is preferred, then both wave 1 and wave 2 are equally good predictors of wave 3, meaning there is no evidence that respondents are actively updating on that item.</w:t>
      </w:r>
    </w:p>
    <w:p w14:paraId="02144968" w14:textId="77777777" w:rsidR="00E7001D" w:rsidRPr="00705BD2" w:rsidRDefault="00B3723B">
      <w:pPr>
        <w:pStyle w:val="BodyText"/>
      </w:pPr>
      <w:r w:rsidRPr="00705BD2">
        <w:t>Second, for variables that do show at least some evidence of active updating (</w:t>
      </w:r>
      <m:oMath>
        <m:r>
          <w:rPr>
            <w:rFonts w:ascii="Cambria Math" w:hAnsi="Cambria Math"/>
          </w:rPr>
          <m:t>ϕ&gt;0.5</m:t>
        </m:r>
      </m:oMath>
      <w:r w:rsidRPr="00705BD2">
        <w:t xml:space="preserve">), we ask whether the persistent change is disproportionately concentrated among younger respondents. To test this, we re-estimate our original model and allow </w:t>
      </w:r>
      <m:oMath>
        <m:r>
          <w:rPr>
            <w:rFonts w:ascii="Cambria Math" w:hAnsi="Cambria Math"/>
          </w:rPr>
          <m:t>ϕ</m:t>
        </m:r>
      </m:oMath>
      <w:r w:rsidRPr="00705BD2">
        <w:t xml:space="preserve"> 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14:paraId="5F50C916" w14:textId="77777777" w:rsidR="00E7001D" w:rsidRPr="00705BD2" w:rsidRDefault="00B3723B">
      <w:pPr>
        <w:pStyle w:val="BodyText"/>
      </w:pPr>
      <w:r w:rsidRPr="00705BD2">
        <w:t>Finally, with these findings in hand, we consider whether there are any meaningful patterns in the relative distribution of evidence for AUM across variables. Although, as we discussed above, previous work gives some indications about what we might expect, the approach here will necessarily be largely inductive.</w:t>
      </w:r>
    </w:p>
    <w:p w14:paraId="393F3493" w14:textId="77777777" w:rsidR="00E7001D" w:rsidRPr="00705BD2" w:rsidRDefault="00B3723B">
      <w:pPr>
        <w:pStyle w:val="Heading2"/>
      </w:pPr>
      <w:bookmarkStart w:id="529" w:name="item-selection"/>
      <w:bookmarkEnd w:id="529"/>
      <w:r w:rsidRPr="00705BD2">
        <w:lastRenderedPageBreak/>
        <w:t>Item Selection</w:t>
      </w:r>
    </w:p>
    <w:p w14:paraId="48D0C53E" w14:textId="77777777" w:rsidR="00E7001D" w:rsidRPr="00705BD2" w:rsidRDefault="00B3723B">
      <w:pPr>
        <w:pStyle w:val="FirstParagraph"/>
      </w:pPr>
      <w:r w:rsidRPr="00705BD2">
        <w:t>We want to test our model on as broad a range of items tapping attitudes, beliefs, and social behaviors as possible. To do so, we estimate the model in equation (6) on data from the three different three-wave panel data sets of the General Social Survey, conducted from 2006 through 2014.</w:t>
      </w:r>
    </w:p>
    <w:p w14:paraId="0C2BAD33" w14:textId="77777777" w:rsidR="00E7001D" w:rsidRPr="00705BD2" w:rsidRDefault="00B3723B">
      <w:pPr>
        <w:pStyle w:val="BodyText"/>
      </w:pPr>
      <w:r w:rsidRPr="00705BD2">
        <w:t>We sought measures of attitudes, beliefs, self-assessments, self-perceptions, and social behaviors that were asked in three waves. These questions tended to come from the “core” of the GSS, a set of questions asked in each wave. Rotating topical modules asked during the panels were only asked in select waves or were not asked consistently to the same people over time, leaving too few cases with complete data to analyze.</w:t>
      </w:r>
    </w:p>
    <w:p w14:paraId="02A0308F" w14:textId="77777777" w:rsidR="00E7001D" w:rsidRPr="00705BD2" w:rsidRDefault="00B3723B">
      <w:pPr>
        <w:pStyle w:val="BodyText"/>
      </w:pPr>
      <w:r w:rsidRPr="00705BD2">
        <w:t>Since our theoretical framework focuses on attitudes, beliefs, and social behaviors,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also exclude questions that ask about an individuals’ childhood. While testing these questions with our method is possible, they are beyond the scope of our theoretical framework. To organize our presentation of such a large number of variables, we follow Hout and Hastings (2016) and group questions into 15 categories based on their subject material. Questions in the same category tend to be asked in the same block during the survey and have the same structure, such as questions about confidence in institutional leaders, questions about public spending, and questions about social life.</w:t>
      </w:r>
    </w:p>
    <w:p w14:paraId="567385CF" w14:textId="77777777" w:rsidR="00E7001D" w:rsidRPr="00705BD2" w:rsidRDefault="00B3723B">
      <w:pPr>
        <w:pStyle w:val="BodyText"/>
      </w:pPr>
      <w:r w:rsidRPr="00705BD2">
        <w:lastRenderedPageBreak/>
        <w:t>We also follow Hout and Hastings (2016) in recreating some commonly used scales designed to capture attitudes about gender roles, access to abortion, and social trust. This includes Rossi’s six-question scale of support for abortion and a seven-question scale which includes the question asking about abortion under any circumstances (“abany”). We use Smith’s (1997) scale of “misanthropy” by combining questions about how helpful, fair, and trustworthy people are. We use four questions to create a scale of gender role attitudes (Cotter, Hermsen, and Vanneman 2011).</w:t>
      </w:r>
    </w:p>
    <w:p w14:paraId="28E14852" w14:textId="77777777" w:rsidR="00E7001D" w:rsidRPr="00705BD2" w:rsidRDefault="00B3723B">
      <w:pPr>
        <w:pStyle w:val="BodyText"/>
      </w:pPr>
      <w:r w:rsidRPr="00705BD2">
        <w:t>Like Hout and Hastings, we combine civil liberties items into six scales about the freedom of atheists, communists, militarists, racists, and, in the 2010-14 panel, Muslim clergymen. We combine four parallel questions about how frequently individuals socialize to create a “social life” scale. We combine four questions about support for suicide under different circumstances. We also created a scale of support for police use of violence against criminal suspects by averaging five binary questions about the conditions under which individuals support police use of violence.</w:t>
      </w:r>
    </w:p>
    <w:p w14:paraId="65A02E67" w14:textId="77777777" w:rsidR="00E7001D" w:rsidRPr="00705BD2" w:rsidRDefault="00B3723B">
      <w:pPr>
        <w:pStyle w:val="BodyText"/>
      </w:pPr>
      <w:r w:rsidRPr="00705BD2">
        <w:t>In total, we test the model on 184 GSS items, including the composite scales</w:t>
      </w:r>
      <w:r w:rsidR="00A13830" w:rsidRPr="00705BD2">
        <w:t>.</w:t>
      </w:r>
      <w:r w:rsidR="00A13830" w:rsidRPr="00705BD2">
        <w:rPr>
          <w:vertAlign w:val="superscript"/>
        </w:rPr>
        <w:t>2</w:t>
      </w:r>
      <w:r w:rsidR="00A13830" w:rsidRPr="00705BD2">
        <w:t xml:space="preserve"> </w:t>
      </w:r>
      <w:r w:rsidRPr="00705BD2">
        <w:t>For each question, we use all cases for which the respondent gave responses in all three waves. Models are estimated using weights that account for the GSS’s sampling design as well as non-response adjustment.</w:t>
      </w:r>
    </w:p>
    <w:p w14:paraId="4D212399" w14:textId="77777777" w:rsidR="00E7001D" w:rsidRPr="00705BD2" w:rsidRDefault="00B3723B" w:rsidP="00C42253">
      <w:pPr>
        <w:pStyle w:val="Heading1"/>
        <w:numPr>
          <w:ilvl w:val="0"/>
          <w:numId w:val="5"/>
        </w:numPr>
      </w:pPr>
      <w:bookmarkStart w:id="530" w:name="results"/>
      <w:bookmarkEnd w:id="530"/>
      <w:r w:rsidRPr="00705BD2">
        <w:t>Results</w:t>
      </w:r>
    </w:p>
    <w:p w14:paraId="0B5F79EE" w14:textId="0E3BA0A9" w:rsidR="00E7001D" w:rsidRPr="00705BD2" w:rsidRDefault="00B3723B">
      <w:pPr>
        <w:pStyle w:val="FirstParagraph"/>
      </w:pPr>
      <w:r w:rsidRPr="00705BD2">
        <w:t>Our model generates two parameter estimates of interest for each GSS item in our analysis</w:t>
      </w:r>
      <w:ins w:id="531" w:author="Microsoft Office User" w:date="2019-11-01T14:25:00Z">
        <w:r w:rsidR="00EB4B1A">
          <w:t>.</w:t>
        </w:r>
      </w:ins>
      <w:del w:id="532" w:author="Microsoft Office User" w:date="2019-11-01T14:25:00Z">
        <w:r w:rsidRPr="00705BD2" w:rsidDel="00EB4B1A">
          <w:delText>:</w:delText>
        </w:r>
      </w:del>
      <w:r w:rsidRPr="00705BD2">
        <w:t xml:space="preserve"> </w:t>
      </w:r>
      <m:oMath>
        <m:r>
          <w:rPr>
            <w:rFonts w:ascii="Cambria Math" w:hAnsi="Cambria Math"/>
          </w:rPr>
          <m:t>β</m:t>
        </m:r>
      </m:oMath>
      <w:r w:rsidRPr="00705BD2">
        <w:t xml:space="preserve">, </w:t>
      </w:r>
      <w:del w:id="533" w:author="Microsoft Office User" w:date="2019-11-01T14:25:00Z">
        <w:r w:rsidRPr="00705BD2" w:rsidDel="00EB4B1A">
          <w:delText xml:space="preserve">which </w:delText>
        </w:r>
      </w:del>
      <w:ins w:id="534" w:author="Microsoft Office User" w:date="2019-11-01T14:25:00Z">
        <w:r w:rsidR="00EB4B1A">
          <w:t>our measure of consistency,</w:t>
        </w:r>
        <w:r w:rsidR="00EB4B1A" w:rsidRPr="00705BD2">
          <w:t xml:space="preserve"> </w:t>
        </w:r>
      </w:ins>
      <w:r w:rsidRPr="00705BD2">
        <w:t>captures how well any combination of previous waves predicts a person’s response at wave 3</w:t>
      </w:r>
      <w:ins w:id="535" w:author="Microsoft Office User" w:date="2019-11-01T14:25:00Z">
        <w:r w:rsidR="00EB4B1A">
          <w:t xml:space="preserve">. High values of </w:t>
        </w:r>
      </w:ins>
      <m:oMath>
        <m:r>
          <w:ins w:id="536" w:author="Microsoft Office User" w:date="2019-11-01T14:26:00Z">
            <w:rPr>
              <w:rFonts w:ascii="Cambria Math" w:hAnsi="Cambria Math"/>
            </w:rPr>
            <m:t>β</m:t>
          </w:ins>
        </m:r>
      </m:oMath>
      <w:ins w:id="537" w:author="Microsoft Office User" w:date="2019-11-01T14:26:00Z">
        <w:r w:rsidR="00EB4B1A">
          <w:rPr>
            <w:rFonts w:eastAsiaTheme="minorEastAsia"/>
          </w:rPr>
          <w:t xml:space="preserve"> indicate that individuals are relatively consistent in their responses, once we control for the amount of active updating.</w:t>
        </w:r>
      </w:ins>
      <w:del w:id="538" w:author="Microsoft Office User" w:date="2019-11-01T14:25:00Z">
        <w:r w:rsidRPr="00705BD2" w:rsidDel="00EB4B1A">
          <w:delText>,</w:delText>
        </w:r>
      </w:del>
      <w:r w:rsidRPr="00705BD2">
        <w:t xml:space="preserve"> </w:t>
      </w:r>
      <w:del w:id="539" w:author="Microsoft Office User" w:date="2019-11-01T14:26:00Z">
        <w:r w:rsidRPr="00705BD2" w:rsidDel="00EB4B1A">
          <w:delText xml:space="preserve">and </w:delText>
        </w:r>
      </w:del>
      <m:oMath>
        <m:r>
          <w:rPr>
            <w:rFonts w:ascii="Cambria Math" w:hAnsi="Cambria Math"/>
          </w:rPr>
          <m:t>ϕ</m:t>
        </m:r>
      </m:oMath>
      <w:ins w:id="540" w:author="Microsoft Office User" w:date="2019-11-01T14:26:00Z">
        <w:r w:rsidR="00EB4B1A">
          <w:t xml:space="preserve"> is our </w:t>
        </w:r>
        <w:r w:rsidR="00EB4B1A">
          <w:lastRenderedPageBreak/>
          <w:t xml:space="preserve">measure of </w:t>
        </w:r>
      </w:ins>
      <w:del w:id="541" w:author="Microsoft Office User" w:date="2019-11-01T14:26:00Z">
        <w:r w:rsidRPr="00705BD2" w:rsidDel="00EB4B1A">
          <w:delText xml:space="preserve">, the </w:delText>
        </w:r>
      </w:del>
      <w:ins w:id="542" w:author="Microsoft Office User" w:date="2019-11-01T14:26:00Z">
        <w:r w:rsidR="00EB4B1A">
          <w:t xml:space="preserve">active updating and captures the </w:t>
        </w:r>
      </w:ins>
      <w:r w:rsidRPr="00705BD2">
        <w:t xml:space="preserve">relative proportion of wave 3 explained by wave 2. If responses are generated through a settled dispositions model, then </w:t>
      </w:r>
      <m:oMath>
        <m:r>
          <w:rPr>
            <w:rFonts w:ascii="Cambria Math" w:hAnsi="Cambria Math"/>
          </w:rPr>
          <m:t>ϕ</m:t>
        </m:r>
      </m:oMath>
      <w:r w:rsidRPr="00705BD2">
        <w:t xml:space="preserve"> will be .5 (i.e., both wave 1 and wave 2 are equally good predictors of wave 3). As the evidence of active updating increases, </w:t>
      </w:r>
      <m:oMath>
        <m:r>
          <w:rPr>
            <w:rFonts w:ascii="Cambria Math" w:hAnsi="Cambria Math"/>
          </w:rPr>
          <m:t>ϕ</m:t>
        </m:r>
      </m:oMath>
      <w:r w:rsidRPr="00705BD2">
        <w:t xml:space="preserve"> will increase toward 1. Both </w:t>
      </w:r>
      <m:oMath>
        <m:r>
          <w:rPr>
            <w:rFonts w:ascii="Cambria Math" w:hAnsi="Cambria Math"/>
          </w:rPr>
          <m:t>ϕ</m:t>
        </m:r>
      </m:oMath>
      <w:r w:rsidRPr="00705BD2">
        <w:t xml:space="preserve"> and </w:t>
      </w:r>
      <m:oMath>
        <m:r>
          <w:rPr>
            <w:rFonts w:ascii="Cambria Math" w:hAnsi="Cambria Math"/>
          </w:rPr>
          <m:t>β</m:t>
        </m:r>
      </m:oMath>
      <w:r w:rsidRPr="00705BD2">
        <w:t xml:space="preserve"> equaling 1 would indicate that all individuals who changed between waves 1 and 2 persisted in their change, that an item was measured with no measurement error, and there was no additional change between waves 2 and 3. This is a highly unlikely scenario</w:t>
      </w:r>
      <w:ins w:id="543" w:author="Microsoft Office User" w:date="2019-11-05T14:29:00Z">
        <w:r w:rsidR="00D63E39">
          <w:t>, but we include it here as an ideal-typical example</w:t>
        </w:r>
      </w:ins>
      <w:r w:rsidRPr="00705BD2">
        <w:t>.</w:t>
      </w:r>
    </w:p>
    <w:p w14:paraId="68D54EAA" w14:textId="77777777" w:rsidR="00E7001D" w:rsidRPr="00705BD2" w:rsidRDefault="00B3723B" w:rsidP="00C71DC5">
      <w:pPr>
        <w:pStyle w:val="Heading3"/>
      </w:pPr>
      <w:bookmarkStart w:id="544" w:name="evidence-for-active-updating"/>
      <w:bookmarkEnd w:id="544"/>
      <w:r w:rsidRPr="00705BD2">
        <w:t>Evidence for Active Updating</w:t>
      </w:r>
    </w:p>
    <w:p w14:paraId="5A37BA3B" w14:textId="77777777" w:rsidR="00E7001D" w:rsidRPr="00705BD2" w:rsidRDefault="00B3723B">
      <w:pPr>
        <w:pStyle w:val="FirstParagraph"/>
      </w:pPr>
      <w:r w:rsidRPr="00705BD2">
        <w:t xml:space="preserve">To evaluate the evidence in favor of the active updating model, we compare for all 184 items the Bayesian Information Criteria (BIC) of a model with a free estimate of </w:t>
      </w:r>
      <m:oMath>
        <m:r>
          <w:rPr>
            <w:rFonts w:ascii="Cambria Math" w:hAnsi="Cambria Math"/>
          </w:rPr>
          <m:t>ϕ</m:t>
        </m:r>
      </m:oMath>
      <w:r w:rsidRPr="00705BD2">
        <w:t xml:space="preserve"> to a model that constrains </w:t>
      </w:r>
      <m:oMath>
        <m:r>
          <w:rPr>
            <w:rFonts w:ascii="Cambria Math" w:hAnsi="Cambria Math"/>
          </w:rPr>
          <m:t>ϕ=.5</m:t>
        </m:r>
      </m:oMath>
      <w:r w:rsidRPr="00705BD2">
        <w:t>. If the model with the constraint is preferred, then there is no evidence that respondents engage in an active updating process with respect to that item.</w:t>
      </w:r>
    </w:p>
    <w:p w14:paraId="26F0478C" w14:textId="77777777" w:rsidR="00E7001D" w:rsidRPr="00705BD2" w:rsidRDefault="00B3723B">
      <w:pPr>
        <w:pStyle w:val="BodyText"/>
      </w:pPr>
      <w:r w:rsidRPr="00705BD2">
        <w:t xml:space="preserve">Figure 2 plots the distribution of </w:t>
      </w:r>
      <m:oMath>
        <m:r>
          <w:rPr>
            <w:rFonts w:ascii="Cambria Math" w:hAnsi="Cambria Math"/>
          </w:rPr>
          <m:t>ϕ</m:t>
        </m:r>
      </m:oMath>
      <w:r w:rsidRPr="00705BD2">
        <w:t xml:space="preserve"> estimates for the 184 items evaluated in this analysis and the posterior probabilities that the model without the constraint fits the data better, generated by comparing the BIC from models with and without the constraint.</w:t>
      </w:r>
    </w:p>
    <w:p w14:paraId="6AF57EBA" w14:textId="77777777" w:rsidR="0034447E" w:rsidRPr="00705BD2" w:rsidRDefault="0034447E" w:rsidP="0034447E">
      <w:pPr>
        <w:pStyle w:val="BodyText"/>
        <w:jc w:val="center"/>
        <w:rPr>
          <w:i/>
          <w:iCs/>
        </w:rPr>
      </w:pPr>
      <w:r w:rsidRPr="00705BD2">
        <w:rPr>
          <w:i/>
          <w:iCs/>
        </w:rPr>
        <w:t>[Figure 2 about here]</w:t>
      </w:r>
    </w:p>
    <w:p w14:paraId="670BA09A" w14:textId="77777777" w:rsidR="00E7001D" w:rsidRPr="00705BD2" w:rsidRDefault="00B3723B">
      <w:pPr>
        <w:pStyle w:val="BodyText"/>
      </w:pPr>
      <w:r w:rsidRPr="00705BD2">
        <w:t xml:space="preserve">On the left side of the figure, we see that the majority of </w:t>
      </w:r>
      <m:oMath>
        <m:r>
          <w:rPr>
            <w:rFonts w:ascii="Cambria Math" w:hAnsi="Cambria Math"/>
          </w:rPr>
          <m:t>ϕ</m:t>
        </m:r>
      </m:oMath>
      <w:r w:rsidRPr="00705BD2">
        <w:t xml:space="preserve"> estimates fall between .5 and .6, meaning that wave 2 is only a slightly better predictor than wave 1 for most items. This suggests that if active updating is happening in these responses, it is relatively infrequent or small compared to temporary change and measurement error. The right side of Figure </w:t>
      </w:r>
      <w:r w:rsidRPr="0032056F">
        <w:rPr>
          <w:highlight w:val="yellow"/>
        </w:rPr>
        <w:t>@ref(fig:phi_hist)</w:t>
      </w:r>
      <w:r w:rsidRPr="00705BD2">
        <w:t xml:space="preserve"> shows that while the majority of items prefer the free parameter, 73 items (about 40 percent of the total) prefer the constraint, meaning these items show no evidence of active updating over this period. That is, although respondents might give different answers to </w:t>
      </w:r>
      <w:r w:rsidRPr="00705BD2">
        <w:lastRenderedPageBreak/>
        <w:t>these items in any particular wave because of measurement error or a transient change of opinion, they will tend to revert to their previously held position over time.</w:t>
      </w:r>
    </w:p>
    <w:p w14:paraId="441D17AD" w14:textId="77777777" w:rsidR="00E7001D" w:rsidRPr="00705BD2" w:rsidRDefault="00B3723B">
      <w:pPr>
        <w:pStyle w:val="BodyText"/>
      </w:pPr>
      <w:r w:rsidRPr="00705BD2">
        <w:t xml:space="preserve">Figure 3 plots the </w:t>
      </w:r>
      <m:oMath>
        <m:r>
          <w:rPr>
            <w:rFonts w:ascii="Cambria Math" w:hAnsi="Cambria Math"/>
          </w:rPr>
          <m:t>ϕ</m:t>
        </m:r>
      </m:oMath>
      <w:r w:rsidRPr="00705BD2">
        <w:t xml:space="preserve"> and </w:t>
      </w:r>
      <m:oMath>
        <m:r>
          <w:rPr>
            <w:rFonts w:ascii="Cambria Math" w:hAnsi="Cambria Math"/>
          </w:rPr>
          <m:t>β</m:t>
        </m:r>
      </m:oMath>
      <w:r w:rsidRPr="00705BD2">
        <w:t xml:space="preserve"> estimates for items colored by whether they prefer the constraint or not. Although we discuss the pattern of items below, we label a few items that stand out. Items tend to prefer the </w:t>
      </w:r>
      <m:oMath>
        <m:r>
          <w:rPr>
            <w:rFonts w:ascii="Cambria Math" w:hAnsi="Cambria Math"/>
          </w:rPr>
          <m:t>ϕ=0.5</m:t>
        </m:r>
      </m:oMath>
      <w:r w:rsidRPr="00705BD2">
        <w:t xml:space="preserve"> constraint for a combination of two reasons: because wave 1 and wave 2 have equal predictive power (</w:t>
      </w:r>
      <m:oMath>
        <m:r>
          <w:rPr>
            <w:rFonts w:ascii="Cambria Math" w:hAnsi="Cambria Math"/>
          </w:rPr>
          <m:t>ϕ</m:t>
        </m:r>
      </m:oMath>
      <w:r w:rsidRPr="00705BD2">
        <w:t xml:space="preserve"> is close to .5) or because the measure is so unpredictable (</w:t>
      </w:r>
      <m:oMath>
        <m:r>
          <w:rPr>
            <w:rFonts w:ascii="Cambria Math" w:hAnsi="Cambria Math"/>
          </w:rPr>
          <m:t>β</m:t>
        </m:r>
      </m:oMath>
      <w:r w:rsidRPr="00705BD2">
        <w:t xml:space="preserve"> is low) that neither wave 1 nor wave 2 has much predictive power.</w:t>
      </w:r>
    </w:p>
    <w:p w14:paraId="2B22189F" w14:textId="77777777" w:rsidR="0034447E" w:rsidRPr="00705BD2" w:rsidRDefault="0034447E" w:rsidP="0034447E">
      <w:pPr>
        <w:pStyle w:val="BodyText"/>
        <w:jc w:val="center"/>
        <w:rPr>
          <w:i/>
          <w:iCs/>
        </w:rPr>
      </w:pPr>
      <w:r w:rsidRPr="00705BD2">
        <w:rPr>
          <w:i/>
          <w:iCs/>
        </w:rPr>
        <w:t>[Figure 3 about here]</w:t>
      </w:r>
    </w:p>
    <w:p w14:paraId="56175E42" w14:textId="77777777" w:rsidR="00E7001D" w:rsidRPr="00705BD2" w:rsidRDefault="00B3723B">
      <w:pPr>
        <w:pStyle w:val="BodyText"/>
      </w:pPr>
      <w:r w:rsidRPr="00705BD2">
        <w:t xml:space="preserve">Items showing evidence for active updating tend to have </w:t>
      </w:r>
      <m:oMath>
        <m:r>
          <w:rPr>
            <w:rFonts w:ascii="Cambria Math" w:hAnsi="Cambria Math"/>
          </w:rPr>
          <m:t>ϕ</m:t>
        </m:r>
      </m:oMath>
      <w:r w:rsidRPr="00705BD2">
        <w:t xml:space="preserve"> estimates greater than .55, and most have </w:t>
      </w:r>
      <m:oMath>
        <m:r>
          <w:rPr>
            <w:rFonts w:ascii="Cambria Math" w:hAnsi="Cambria Math"/>
          </w:rPr>
          <m:t>β</m:t>
        </m:r>
      </m:oMath>
      <w:r w:rsidRPr="00705BD2">
        <w:t xml:space="preserve"> estimates greater than .6. A small group of variables, including confidence in the leadership of the executive branch of the federal government have low </w:t>
      </w:r>
      <m:oMath>
        <m:r>
          <w:rPr>
            <w:rFonts w:ascii="Cambria Math" w:hAnsi="Cambria Math"/>
          </w:rPr>
          <m:t>β</m:t>
        </m:r>
      </m:oMath>
      <w:r w:rsidRPr="00705BD2">
        <w:t xml:space="preserve"> estimates, meaning that prediction at wave 3 is difficult, but have large </w:t>
      </w:r>
      <m:oMath>
        <m:r>
          <w:rPr>
            <w:rFonts w:ascii="Cambria Math" w:hAnsi="Cambria Math"/>
          </w:rPr>
          <m:t>ϕ</m:t>
        </m:r>
      </m:oMath>
      <w:r w:rsidRPr="00705BD2">
        <w:t xml:space="preserve"> estimates, meaning that wave 2 is still a better predictor than wave 1.</w:t>
      </w:r>
    </w:p>
    <w:p w14:paraId="5987E34A" w14:textId="77777777" w:rsidR="00E7001D" w:rsidRPr="00705BD2" w:rsidRDefault="00B3723B">
      <w:pPr>
        <w:pStyle w:val="BodyText"/>
      </w:pPr>
      <w:r w:rsidRPr="00705BD2">
        <w:t>We will discuss how different items perform below. To answer our first question, however, we need only focus on the overall distribution. We find that about 40 percent of items show no evidence at all for active updating among GSS respondents. And among items that do show some evidence of persistent change, very few come close to approaching 1, meaning that for almost all items, measurement error or non-persistent change tends to be much more common than persistent changes. We can only be really confident in detecting persistent change among a small minority of items, perhaps 1 in 5. This means that most of the “change” that shows up in the GSS panels reflects some combination of measurement error or non-persistent change.</w:t>
      </w:r>
    </w:p>
    <w:p w14:paraId="4D277B81" w14:textId="77777777" w:rsidR="00E7001D" w:rsidRPr="00705BD2" w:rsidRDefault="00B3723B" w:rsidP="00C71DC5">
      <w:pPr>
        <w:pStyle w:val="Heading3"/>
      </w:pPr>
      <w:bookmarkStart w:id="545" w:name="age-heterogeneity"/>
      <w:bookmarkEnd w:id="545"/>
      <w:r w:rsidRPr="00705BD2">
        <w:lastRenderedPageBreak/>
        <w:t>Age Heterogeneity</w:t>
      </w:r>
    </w:p>
    <w:p w14:paraId="7EB9D3BC" w14:textId="77777777" w:rsidR="00E7001D" w:rsidRPr="00705BD2" w:rsidRDefault="00B3723B">
      <w:pPr>
        <w:pStyle w:val="FirstParagraph"/>
      </w:pPr>
      <w:r w:rsidRPr="00705BD2">
        <w:t>Our second research question is about whether there is evidence of cohort formation on some items. That is, we want to see if there is evidence that younger respondents are updating their views more than older respondents. Although it’s impossible for any item to determine what proportion of people are following each data-generating process, it is possible to compare the age distribution of evidence for updating in each item.</w:t>
      </w:r>
    </w:p>
    <w:p w14:paraId="39FCC543" w14:textId="77777777" w:rsidR="00E7001D" w:rsidRPr="00705BD2" w:rsidRDefault="00B3723B">
      <w:pPr>
        <w:pStyle w:val="BodyText"/>
      </w:pPr>
      <w:r w:rsidRPr="00705BD2">
        <w:t>Of the 111 items that showed evidence for active updating in the last section, 23 showed differential effects of age for more than 50 percent of cutoff ages we tested. To get a sense of the magnitude of difference between older and younger individuals, Figure 4 plots the estimates of these 23 items for individuals above 30 and individuals equal to or below 30.</w:t>
      </w:r>
    </w:p>
    <w:p w14:paraId="31287FD2" w14:textId="77777777" w:rsidR="0034447E" w:rsidRPr="00705BD2" w:rsidRDefault="0034447E" w:rsidP="0034447E">
      <w:pPr>
        <w:pStyle w:val="BodyText"/>
        <w:ind w:firstLine="0"/>
        <w:jc w:val="center"/>
        <w:rPr>
          <w:i/>
          <w:iCs/>
        </w:rPr>
      </w:pPr>
      <w:r w:rsidRPr="00705BD2">
        <w:rPr>
          <w:i/>
          <w:iCs/>
        </w:rPr>
        <w:t>[Figure 4 about here]</w:t>
      </w:r>
    </w:p>
    <w:p w14:paraId="79BC6504" w14:textId="77777777" w:rsidR="00E7001D" w:rsidRPr="00705BD2" w:rsidRDefault="00B3723B">
      <w:pPr>
        <w:pStyle w:val="BodyText"/>
      </w:pPr>
      <w:r w:rsidRPr="00705BD2">
        <w:t>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categories where a large proportion showed no evidence of active updating, which suggests an overall trend of these views being formed earlier in life (i.e., prior to becoming eligible for the GSS at 18) and remaining relatively stable for the rest of life.</w:t>
      </w:r>
    </w:p>
    <w:p w14:paraId="4B7C4077" w14:textId="77777777" w:rsidR="00E7001D" w:rsidRPr="00705BD2" w:rsidRDefault="00B3723B">
      <w:pPr>
        <w:pStyle w:val="BodyText"/>
      </w:pPr>
      <w:r w:rsidRPr="00705BD2">
        <w:t xml:space="preserve">For some items, such as whether individuals can be trusted, political views, whether physicians should allow terminal patients to die, and whether companies should make special efforts to hire and promote women to address pass discrimination, all evidence of active updating disappears for individuals over 30. This suggests that these items follow an “impressionable years” pattern, where early adulthood is a time when these opinions are still malleable, but that over time they harden into “durable dispositions” (Vaisey and </w:t>
      </w:r>
      <w:proofErr w:type="spellStart"/>
      <w:r w:rsidRPr="00705BD2">
        <w:t>Lizardo</w:t>
      </w:r>
      <w:proofErr w:type="spellEnd"/>
      <w:r w:rsidRPr="00705BD2">
        <w:t xml:space="preserve"> 2016; Krosnick and </w:t>
      </w:r>
      <w:r w:rsidRPr="00705BD2">
        <w:lastRenderedPageBreak/>
        <w:t>Alwin 1989; Alwin and Krosnick 1991).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pattern is consistent with the “increasing persistence” hypotheses.</w:t>
      </w:r>
    </w:p>
    <w:p w14:paraId="78C1F25D" w14:textId="77777777" w:rsidR="00E7001D" w:rsidRPr="00705BD2" w:rsidRDefault="00B3723B">
      <w:pPr>
        <w:pStyle w:val="BodyText"/>
      </w:pPr>
      <w:r w:rsidRPr="00705BD2">
        <w:t xml:space="preserve">Eight of these items show a negative effect of being below the age cutoff on the </w:t>
      </w:r>
      <m:oMath>
        <m:r>
          <w:rPr>
            <w:rFonts w:ascii="Cambria Math" w:hAnsi="Cambria Math"/>
          </w:rPr>
          <m:t>ϕ</m:t>
        </m:r>
      </m:oMath>
      <w:r w:rsidRPr="00705BD2">
        <w:t xml:space="preserve"> value, meaning that younger people showed </w:t>
      </w:r>
      <w:r w:rsidRPr="00705BD2">
        <w:rPr>
          <w:i/>
        </w:rPr>
        <w:t>less</w:t>
      </w:r>
      <w:r w:rsidRPr="00705BD2">
        <w:t xml:space="preserve"> evidence of active updating than older individuals. These items include how often individuals were active in religious activities, views on suicide in the case of bankruptcy, views on whether aging parents should live with their children, and views on whether police should be allowed to use force against suspects who are verbally abusive toward them. Some of these items, such as views on whether aging parents should live with their children might be things young people are not forced to really consider until later in life and as a result do not form clear opinions until that exposure. This pattern where older individuals change their attitudes and behaviors at higher rates than younger individuals is relatively unanticipated in the attitude change literature (Visser and Krosnick 1998; Danigelis, Hardy, and Cutler 2007), and suggests greater heterogeneity in the relationship between age and attitude change than previous theorizing has accounted for.</w:t>
      </w:r>
    </w:p>
    <w:p w14:paraId="437BD185" w14:textId="77777777" w:rsidR="00E7001D" w:rsidRPr="00705BD2" w:rsidRDefault="00B3723B">
      <w:pPr>
        <w:pStyle w:val="BodyText"/>
      </w:pPr>
      <w:r w:rsidRPr="00705BD2">
        <w:t>The remaining 89 items explored in this analysis (just under half of all items) show evidence for some active updating but do not show consistent evidence for age heterogeneity, again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14:paraId="0021BF5A" w14:textId="77777777" w:rsidR="00E7001D" w:rsidRPr="00705BD2" w:rsidRDefault="00B3723B" w:rsidP="00C71DC5">
      <w:pPr>
        <w:pStyle w:val="Heading3"/>
      </w:pPr>
      <w:bookmarkStart w:id="546" w:name="item-heterogeneity"/>
      <w:bookmarkEnd w:id="546"/>
      <w:r w:rsidRPr="00705BD2">
        <w:lastRenderedPageBreak/>
        <w:t>Item heterogeneity</w:t>
      </w:r>
    </w:p>
    <w:p w14:paraId="29B67F9E" w14:textId="77777777" w:rsidR="00E7001D" w:rsidRPr="00705BD2" w:rsidRDefault="00B3723B">
      <w:pPr>
        <w:pStyle w:val="FirstParagraph"/>
      </w:pPr>
      <w:r w:rsidRPr="00705BD2">
        <w:t xml:space="preserve">Which items show the strongest evidence for active updating? There is no way we can possibly discuss all 184 items in detail without the discussion becoming tedious. Although we include all individual results in Appendix B, Figure 5 summarizes the distributions of </w:t>
      </w:r>
      <m:oMath>
        <m:r>
          <w:rPr>
            <w:rFonts w:ascii="Cambria Math" w:hAnsi="Cambria Math"/>
          </w:rPr>
          <m:t>ϕ</m:t>
        </m:r>
      </m:oMath>
      <w:r w:rsidRPr="00705BD2">
        <w:t xml:space="preserve"> by the content of the question. We constrain items that showed no evidence of active updating to </w:t>
      </w:r>
      <m:oMath>
        <m:r>
          <w:rPr>
            <w:rFonts w:ascii="Cambria Math" w:hAnsi="Cambria Math"/>
          </w:rPr>
          <m:t>ϕ=.5</m:t>
        </m:r>
      </m:oMath>
      <w:r w:rsidRPr="00705BD2">
        <w:t>. In addition to showing the median and interquartile range of each distribution, the figure also highlights the item in each group that shows the greatest degree of evidence for active updating.</w:t>
      </w:r>
    </w:p>
    <w:p w14:paraId="594A9269" w14:textId="77777777" w:rsidR="0034447E" w:rsidRPr="00705BD2" w:rsidRDefault="0034447E" w:rsidP="0034447E">
      <w:pPr>
        <w:pStyle w:val="BodyText"/>
        <w:jc w:val="center"/>
        <w:rPr>
          <w:i/>
          <w:iCs/>
        </w:rPr>
      </w:pPr>
      <w:r w:rsidRPr="00705BD2">
        <w:rPr>
          <w:i/>
          <w:iCs/>
        </w:rPr>
        <w:t>[Figure 5 about here]</w:t>
      </w:r>
    </w:p>
    <w:p w14:paraId="1CDFAF59" w14:textId="77777777" w:rsidR="00A13830" w:rsidRPr="00705BD2" w:rsidRDefault="00B3723B">
      <w:pPr>
        <w:pStyle w:val="BodyText"/>
        <w:rPr>
          <w:vertAlign w:val="superscript"/>
        </w:rPr>
      </w:pPr>
      <w:r w:rsidRPr="00705BD2">
        <w:t xml:space="preserve">There is a lot to process, even in this summary figure. The main takeaway is that, even for items that show some evidence for active updating, the values of </w:t>
      </w:r>
      <m:oMath>
        <m:r>
          <w:rPr>
            <w:rFonts w:ascii="Cambria Math" w:hAnsi="Cambria Math"/>
          </w:rPr>
          <m:t>ϕ</m:t>
        </m:r>
      </m:oMath>
      <w:r w:rsidRPr="00705BD2">
        <w:t xml:space="preserve"> are still quite low in absolute terms. Only two groups of items have median </w:t>
      </w:r>
      <m:oMath>
        <m:r>
          <w:rPr>
            <w:rFonts w:ascii="Cambria Math" w:hAnsi="Cambria Math"/>
          </w:rPr>
          <m:t>ϕ</m:t>
        </m:r>
      </m:oMath>
      <w:r w:rsidRPr="00705BD2">
        <w:t xml:space="preserve"> values above 0.6: public spending and religious activity. In general, then, it is accurate to say that most of the “change” measured by the GSS is not persistent but some combination of measurement error and short-term fluctuations</w:t>
      </w:r>
      <w:r w:rsidR="00A13830" w:rsidRPr="00705BD2">
        <w:t>.</w:t>
      </w:r>
      <w:r w:rsidR="00A13830" w:rsidRPr="00705BD2">
        <w:rPr>
          <w:vertAlign w:val="superscript"/>
        </w:rPr>
        <w:t>3</w:t>
      </w:r>
    </w:p>
    <w:p w14:paraId="4C569DB5" w14:textId="488EF7B8" w:rsidR="00E7001D" w:rsidRDefault="00B3723B">
      <w:pPr>
        <w:pStyle w:val="BodyText"/>
        <w:rPr>
          <w:ins w:id="547" w:author="Microsoft Office User" w:date="2019-11-01T14:28:00Z"/>
        </w:rPr>
      </w:pPr>
      <w:r w:rsidRPr="00705BD2">
        <w:t>Consistent with the findings and theory of Vaisey and Lizardo (2016), we see that over half of items in the gender, family, race, sex, civil liberties, and confidence in institutions groups show no evidence for updating (see Appendix B). Views on these “core” issues are likely shaped by early socialization experiences and mostly settled by the time a respondent reaches adulthood (and thus becomes eligible to participate in the GSS). This means that, for most of these items, social change must occur through cohort succession rather than through individual change.</w:t>
      </w:r>
    </w:p>
    <w:p w14:paraId="2FC22FED" w14:textId="1D524D46" w:rsidR="001A1598" w:rsidRPr="00705BD2" w:rsidRDefault="001A1598">
      <w:pPr>
        <w:pStyle w:val="BodyText"/>
      </w:pPr>
      <w:ins w:id="548" w:author="Microsoft Office User" w:date="2019-11-01T14:28:00Z">
        <w:r>
          <w:t xml:space="preserve">One threat to our analysis is low consistency limiting our ability to identify persistent change. To </w:t>
        </w:r>
      </w:ins>
      <w:ins w:id="549" w:author="Microsoft Office User" w:date="2019-11-01T14:29:00Z">
        <w:r>
          <w:t>, we can compare composite scales to the individual items that comprise these scales, as composite scales should be less subject to random error. Figure #### plots</w:t>
        </w:r>
      </w:ins>
      <w:ins w:id="550" w:author="Microsoft Office User" w:date="2019-11-01T14:30:00Z">
        <w:r>
          <w:t xml:space="preserve"> the beta and </w:t>
        </w:r>
        <w:proofErr w:type="spellStart"/>
        <w:r>
          <w:t>phu</w:t>
        </w:r>
        <w:proofErr w:type="spellEnd"/>
        <w:r>
          <w:t xml:space="preserve"> estimates for six scales compared to the items that comprise them. If …, then . However, in </w:t>
        </w:r>
        <w:r>
          <w:lastRenderedPageBreak/>
          <w:t xml:space="preserve">figure, we see that the composite scale has a higher beta estimate, but generally no different </w:t>
        </w:r>
      </w:ins>
      <w:ins w:id="551" w:author="Microsoft Office User" w:date="2019-11-01T14:31:00Z">
        <w:r>
          <w:t xml:space="preserve">of a phi estimate, as the items it comprises. </w:t>
        </w:r>
      </w:ins>
    </w:p>
    <w:p w14:paraId="31ED0152" w14:textId="77777777" w:rsidR="00E7001D" w:rsidRPr="00705BD2" w:rsidRDefault="00B3723B">
      <w:pPr>
        <w:pStyle w:val="BodyText"/>
      </w:pPr>
      <w:r w:rsidRPr="00705BD2">
        <w:t xml:space="preserve">There are several exceptions to this general pattern, however, even in categories with otherwise very low </w:t>
      </w:r>
      <m:oMath>
        <m:r>
          <w:rPr>
            <w:rFonts w:ascii="Cambria Math" w:hAnsi="Cambria Math"/>
          </w:rPr>
          <m:t>ϕ</m:t>
        </m:r>
      </m:oMath>
      <w:r w:rsidRPr="00705BD2">
        <w:t xml:space="preserve"> values. The items with the largest values generally have one or more attributes in common. We consider these attributes one by one in order to give some general impressions of the pattern.</w:t>
      </w:r>
    </w:p>
    <w:p w14:paraId="6C587516" w14:textId="77777777" w:rsidR="00E7001D" w:rsidRPr="00705BD2" w:rsidRDefault="00B3723B">
      <w:pPr>
        <w:pStyle w:val="BodyText"/>
      </w:pPr>
      <w:r w:rsidRPr="00705BD2">
        <w:t>Some of the high-</w:t>
      </w:r>
      <m:oMath>
        <m:r>
          <w:rPr>
            <w:rFonts w:ascii="Cambria Math" w:hAnsi="Cambria Math"/>
          </w:rPr>
          <m:t>ϕ</m:t>
        </m:r>
      </m:oMath>
      <w:r w:rsidRPr="00705BD2">
        <w:t xml:space="preserve"> items have a </w:t>
      </w:r>
      <w:r w:rsidRPr="00705BD2">
        <w:rPr>
          <w:i/>
        </w:rPr>
        <w:t>changing referent</w:t>
      </w:r>
      <w:r w:rsidRPr="00705BD2">
        <w:t xml:space="preserve">. That is, although the item wording is the same, the object to which the question refers may change between survey waves. The most obvious example of this is the item about confidence in the executive branch of the federal government (which has the highest </w:t>
      </w:r>
      <m:oMath>
        <m:r>
          <w:rPr>
            <w:rFonts w:ascii="Cambria Math" w:hAnsi="Cambria Math"/>
          </w:rPr>
          <m:t>ϕ</m:t>
        </m:r>
      </m:oMath>
      <w:r w:rsidRPr="00705BD2">
        <w:t xml:space="preserve"> value of all items in the analysis). The president changed between the 2008 and 2010 waves of the GSS, meaning that the question no longer referred to the same administration. If we generate separate estimates for each of the three panels (2006-10, 2008-12, and 2010-14) for the “confidence in the leadership of the executive branch of the federal government” item, we see that it is only for the middle panel (2008-12), where the president changed between waves 1 and 2, that shows significant evidence of persistent change (</w:t>
      </w:r>
      <m:oMath>
        <m:r>
          <w:rPr>
            <w:rFonts w:ascii="Cambria Math" w:hAnsi="Cambria Math"/>
          </w:rPr>
          <m:t>ϕ=.95</m:t>
        </m:r>
      </m:oMath>
      <w:r w:rsidRPr="00705BD2">
        <w:t xml:space="preserve">, </w:t>
      </w:r>
      <m:oMath>
        <m:r>
          <w:rPr>
            <w:rFonts w:ascii="Cambria Math" w:hAnsi="Cambria Math"/>
          </w:rPr>
          <m:t>β=.51</m:t>
        </m:r>
      </m:oMath>
      <w:r w:rsidRPr="00705BD2">
        <w:t>). In the 2006-10 panel, waves 1 and 2 have almost no predictive power (</w:t>
      </w:r>
      <m:oMath>
        <m:r>
          <w:rPr>
            <w:rFonts w:ascii="Cambria Math" w:hAnsi="Cambria Math"/>
          </w:rPr>
          <m:t>β=.10</m:t>
        </m:r>
      </m:oMath>
      <w:r w:rsidRPr="00705BD2">
        <w:t xml:space="preserve">). For the 2010-14 panel, which takes place entirely during the Obama administration, </w:t>
      </w:r>
      <m:oMath>
        <m:r>
          <w:rPr>
            <w:rFonts w:ascii="Cambria Math" w:hAnsi="Cambria Math"/>
          </w:rPr>
          <m:t>ϕ</m:t>
        </m:r>
      </m:oMath>
      <w:r w:rsidRPr="00705BD2">
        <w:t xml:space="preserve"> moves much closer to .5 and predictive power increases (</w:t>
      </w:r>
      <m:oMath>
        <m:r>
          <w:rPr>
            <w:rFonts w:ascii="Cambria Math" w:hAnsi="Cambria Math"/>
          </w:rPr>
          <m:t>ϕ=.57</m:t>
        </m:r>
      </m:oMath>
      <w:r w:rsidRPr="00705BD2">
        <w:t xml:space="preserve">, </w:t>
      </w:r>
      <m:oMath>
        <m:r>
          <w:rPr>
            <w:rFonts w:ascii="Cambria Math" w:hAnsi="Cambria Math"/>
          </w:rPr>
          <m:t>β=.65</m:t>
        </m:r>
      </m:oMath>
      <w:r w:rsidRPr="00705BD2">
        <w:t>).</w:t>
      </w:r>
    </w:p>
    <w:p w14:paraId="1890C614" w14:textId="77777777" w:rsidR="00E7001D" w:rsidRPr="00705BD2" w:rsidRDefault="00B3723B">
      <w:pPr>
        <w:pStyle w:val="BodyText"/>
      </w:pPr>
      <w:r w:rsidRPr="00705BD2">
        <w:t xml:space="preserve">Likewise, all of public spending items refer to whether we’re spending “too much, too little, or the right amount” on different areas. The change of administration and changing federal spending policies likely affected all spending items. The same applies to most of the questions about subjective SES, where the respondent is asked questions about her personal financial or </w:t>
      </w:r>
      <w:r w:rsidRPr="00705BD2">
        <w:lastRenderedPageBreak/>
        <w:t>work situation (which changed for many Americans during the time of the study due to the Great Recession). If real external change is happening, we should see exactly this sort of pattern.</w:t>
      </w:r>
    </w:p>
    <w:p w14:paraId="050BB520" w14:textId="77777777" w:rsidR="00E7001D" w:rsidRPr="00705BD2" w:rsidRDefault="00B3723B">
      <w:pPr>
        <w:pStyle w:val="BodyText"/>
      </w:pPr>
      <w:r w:rsidRPr="00705BD2">
        <w:t>Some of the high-</w:t>
      </w:r>
      <m:oMath>
        <m:r>
          <w:rPr>
            <w:rFonts w:ascii="Cambria Math" w:hAnsi="Cambria Math"/>
          </w:rPr>
          <m:t>ϕ</m:t>
        </m:r>
      </m:oMath>
      <w:r w:rsidRPr="00705BD2">
        <w:t xml:space="preserve"> items rely on </w:t>
      </w:r>
      <w:r w:rsidRPr="00705BD2">
        <w:rPr>
          <w:i/>
        </w:rPr>
        <w:t>external mechanisms</w:t>
      </w:r>
      <w:r w:rsidRPr="00705BD2">
        <w:t xml:space="preserve"> that likely help maintain them. If a person starts going to church or starts socializing with friends at a bar, she builds social networks that make this behavior more likely to continue. Switching political parties (which involves changing public registration) is a more persistent change than changing political ideology (which can happen privately in the mind). Owning a gun has a high </w:t>
      </w:r>
      <m:oMath>
        <m:r>
          <w:rPr>
            <w:rFonts w:ascii="Cambria Math" w:hAnsi="Cambria Math"/>
          </w:rPr>
          <m:t>ϕ</m:t>
        </m:r>
      </m:oMath>
      <w:r w:rsidRPr="00705BD2">
        <w:t xml:space="preserve"> value because a new physical object either enters or leaves the person’s possession.</w:t>
      </w:r>
    </w:p>
    <w:p w14:paraId="2D304785" w14:textId="77777777" w:rsidR="00E7001D" w:rsidRPr="00705BD2" w:rsidRDefault="00B3723B">
      <w:pPr>
        <w:pStyle w:val="BodyText"/>
      </w:pPr>
      <w:r w:rsidRPr="00705BD2">
        <w:t xml:space="preserve">Perhaps the most striking pattern in our findings is about questions about </w:t>
      </w:r>
      <w:r w:rsidRPr="00705BD2">
        <w:rPr>
          <w:i/>
        </w:rPr>
        <w:t>gay rights</w:t>
      </w:r>
      <w:r w:rsidRPr="00705BD2">
        <w:t>.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By comparison, abortion attitudes show almost no evidence for change.</w:t>
      </w:r>
    </w:p>
    <w:p w14:paraId="30348A51" w14:textId="77777777" w:rsidR="00E7001D" w:rsidRPr="00705BD2" w:rsidRDefault="00B3723B">
      <w:pPr>
        <w:pStyle w:val="BodyText"/>
      </w:pPr>
      <w:r w:rsidRPr="00705BD2">
        <w:t>The categories that are consistently higher than .5 are public spending and politics and government, areas where political parties make efforts to keep issues in the public eye and encourage people to update their views. Even so, most of these values are still low in absolute terms.</w:t>
      </w:r>
    </w:p>
    <w:p w14:paraId="6AAB0676" w14:textId="77777777" w:rsidR="00E7001D" w:rsidRPr="00705BD2" w:rsidRDefault="00B3723B">
      <w:pPr>
        <w:pStyle w:val="BodyText"/>
      </w:pPr>
      <w:r w:rsidRPr="00705BD2">
        <w:t>Finally, questions about religious activity, identity and (to a lesser extent) religious beliefs generally show some evidence for active updating. In some cases, this fits with the general pattern of external mechanisms (e.g., attendance and identification are largely public acts).</w:t>
      </w:r>
    </w:p>
    <w:p w14:paraId="3E23D02F" w14:textId="77777777" w:rsidR="00E7001D" w:rsidRPr="00705BD2" w:rsidRDefault="00B3723B">
      <w:pPr>
        <w:pStyle w:val="BodyText"/>
      </w:pPr>
      <w:r w:rsidRPr="00705BD2">
        <w:lastRenderedPageBreak/>
        <w:t>These patterns should be taken with a grain of salt since we began the study with only general notions of which type of items should show evidence for active updating. A story can always be told about any set of findings. We are encouraged, however, with the degree of fit between the findings here and our general expectations.</w:t>
      </w:r>
    </w:p>
    <w:p w14:paraId="7EF66374" w14:textId="77777777" w:rsidR="00E7001D" w:rsidRPr="00705BD2" w:rsidDel="00CF6C77" w:rsidRDefault="00B3723B" w:rsidP="00C42253">
      <w:pPr>
        <w:pStyle w:val="Heading1"/>
        <w:numPr>
          <w:ilvl w:val="0"/>
          <w:numId w:val="5"/>
        </w:numPr>
        <w:rPr>
          <w:del w:id="552" w:author="Microsoft Office User" w:date="2019-11-05T16:37:00Z"/>
        </w:rPr>
      </w:pPr>
      <w:bookmarkStart w:id="553" w:name="discussion-and-conclusions"/>
      <w:bookmarkEnd w:id="553"/>
      <w:r w:rsidRPr="00705BD2">
        <w:t>Discussion and Conclusions</w:t>
      </w:r>
    </w:p>
    <w:p w14:paraId="7E93D5CD" w14:textId="087E1435" w:rsidR="0089437A" w:rsidRPr="00CF6C77" w:rsidRDefault="0089437A" w:rsidP="00CF6C77">
      <w:pPr>
        <w:pStyle w:val="Heading1"/>
        <w:numPr>
          <w:ilvl w:val="0"/>
          <w:numId w:val="5"/>
        </w:numPr>
        <w:rPr>
          <w:ins w:id="554" w:author="Microsoft Office User" w:date="2019-11-01T14:38:00Z"/>
        </w:rPr>
        <w:pPrChange w:id="555" w:author="Microsoft Office User" w:date="2019-11-05T16:37:00Z">
          <w:pPr>
            <w:pStyle w:val="BodyText"/>
            <w:ind w:firstLine="0"/>
          </w:pPr>
        </w:pPrChange>
      </w:pPr>
    </w:p>
    <w:p w14:paraId="2A19CB54" w14:textId="0EF43D15" w:rsidR="00014282" w:rsidRDefault="00014282" w:rsidP="0089437A">
      <w:pPr>
        <w:pStyle w:val="BodyText"/>
        <w:ind w:firstLine="0"/>
        <w:rPr>
          <w:ins w:id="556" w:author="Microsoft Office User" w:date="2019-11-05T16:46:00Z"/>
          <w:b/>
          <w:bCs/>
        </w:rPr>
      </w:pPr>
    </w:p>
    <w:p w14:paraId="100F222A" w14:textId="77777777" w:rsidR="00014282" w:rsidRPr="00AE6A74" w:rsidRDefault="00014282" w:rsidP="00014282">
      <w:pPr>
        <w:pStyle w:val="BodyText"/>
        <w:ind w:firstLine="0"/>
        <w:rPr>
          <w:ins w:id="557" w:author="Microsoft Office User" w:date="2019-11-05T16:46:00Z"/>
          <w:b/>
          <w:bCs/>
        </w:rPr>
      </w:pPr>
      <w:ins w:id="558" w:author="Microsoft Office User" w:date="2019-11-05T16:46:00Z">
        <w:r>
          <w:rPr>
            <w:b/>
            <w:bCs/>
          </w:rPr>
          <w:t>Implications for Cultural Sociology</w:t>
        </w:r>
      </w:ins>
    </w:p>
    <w:p w14:paraId="2F9E6BEB" w14:textId="77777777" w:rsidR="00014282" w:rsidRPr="00705BD2" w:rsidRDefault="00014282" w:rsidP="00014282">
      <w:pPr>
        <w:pStyle w:val="FirstParagraph"/>
        <w:rPr>
          <w:ins w:id="559" w:author="Microsoft Office User" w:date="2019-11-05T16:46:00Z"/>
        </w:rPr>
      </w:pPr>
      <w:ins w:id="560" w:author="Microsoft Office User" w:date="2019-11-05T16:46:00Z">
        <w:r w:rsidRPr="00705BD2">
          <w:t>This study was motivated by a theoretical contrast in cultural sociology between the settled dispositions model (SDM), which emphasizes the power of the past, and the active updating model (AUM), which emphasizes contemporary meaning making. These two models of individual change are often implicit in analyses of belief change at the society level, but they are rarely examined empirically. We asked three general questions in light of this distinction and developed an empirical approach to adjudicating (albeit imperfectly) between these models. We now revisit our research questions to summarize what we have learned.</w:t>
        </w:r>
      </w:ins>
    </w:p>
    <w:p w14:paraId="6B9ED4DC" w14:textId="77777777" w:rsidR="00014282" w:rsidRPr="00705BD2" w:rsidRDefault="00014282" w:rsidP="00014282">
      <w:pPr>
        <w:pStyle w:val="BodyText"/>
        <w:rPr>
          <w:ins w:id="561" w:author="Microsoft Office User" w:date="2019-11-05T16:46:00Z"/>
        </w:rPr>
      </w:pPr>
      <w:ins w:id="562" w:author="Microsoft Office User" w:date="2019-11-05T16:46:00Z">
        <w:r w:rsidRPr="00705BD2">
          <w:t xml:space="preserve">First, </w:t>
        </w:r>
        <w:r w:rsidRPr="00705BD2">
          <w:rPr>
            <w:i/>
          </w:rPr>
          <w:t>are patterns of cultural change generally better described by the active updating model or the settled dispositions model?</w:t>
        </w:r>
        <w:r w:rsidRPr="00705BD2">
          <w:t xml:space="preserve"> In general terms, consistent with previous research (e.g., Vaisey and </w:t>
        </w:r>
        <w:proofErr w:type="spellStart"/>
        <w:r w:rsidRPr="00705BD2">
          <w:t>Lizardo</w:t>
        </w:r>
        <w:proofErr w:type="spellEnd"/>
        <w:r w:rsidRPr="00705BD2">
          <w:t xml:space="preserve"> 2016), we see a greater degree of evidence in support of the settled dispositions model. Around 40 percent of all items show no evidence for updating, and even those items that do show a relatively low degree of updating. Adult Americans are highly consistent in their attitudes from year to year, and those who change tend to bounce back to where they were. What that means in practice is that knowing what a person said two years ago provides almost no better prediction of their current views than knowing what they said four </w:t>
        </w:r>
        <w:r w:rsidRPr="00705BD2">
          <w:lastRenderedPageBreak/>
          <w:t>years ago. Unfortunately, because of measurement error, we cannot be sure exactly how much updating there is. But the average level of updating for most views appears to be low.</w:t>
        </w:r>
      </w:ins>
    </w:p>
    <w:p w14:paraId="4758E87E" w14:textId="77777777" w:rsidR="00014282" w:rsidRPr="00705BD2" w:rsidRDefault="00014282" w:rsidP="00014282">
      <w:pPr>
        <w:pStyle w:val="BodyText"/>
        <w:rPr>
          <w:ins w:id="563" w:author="Microsoft Office User" w:date="2019-11-05T16:46:00Z"/>
        </w:rPr>
      </w:pPr>
      <w:ins w:id="564" w:author="Microsoft Office User" w:date="2019-11-05T16:46:00Z">
        <w:r w:rsidRPr="00705BD2">
          <w:t xml:space="preserve">Second, </w:t>
        </w:r>
        <w:r w:rsidRPr="00705BD2">
          <w:rPr>
            <w:i/>
          </w:rPr>
          <w:t>is there evidence that younger respondents are doing more active updating than older respondents?</w:t>
        </w:r>
        <w:r w:rsidRPr="00705BD2">
          <w:t xml:space="preserve"> For a limited subset of items, there seems to be evidence that younger respondents are updating their views whereas older respondents are not. This is consistent with a “</w:t>
        </w:r>
        <w:proofErr w:type="spellStart"/>
        <w:r w:rsidRPr="00705BD2">
          <w:t>cohortization</w:t>
        </w:r>
        <w:proofErr w:type="spellEnd"/>
        <w:r w:rsidRPr="00705BD2">
          <w:t>” model that views young respondents as susceptible to updating shocks and older respondents as relatively insensitive to such shocks (see e.g., Bartels and Jackman 2014). Because the GSS begins with 18-year-olds, we may lack power to detect updating that occurs even earlier, so this may be an underestimate. This may be the case for the roughly 70 items that show no evidence of persistent change over time. Overall, however, there is significant heterogeneity in the relationship between age and attitude and behavior change.</w:t>
        </w:r>
      </w:ins>
    </w:p>
    <w:p w14:paraId="38DC0B42" w14:textId="77777777" w:rsidR="00014282" w:rsidRPr="00705BD2" w:rsidRDefault="00014282" w:rsidP="00014282">
      <w:pPr>
        <w:pStyle w:val="BodyText"/>
        <w:rPr>
          <w:ins w:id="565" w:author="Microsoft Office User" w:date="2019-11-05T16:46:00Z"/>
        </w:rPr>
      </w:pPr>
      <w:ins w:id="566" w:author="Microsoft Office User" w:date="2019-11-05T16:46:00Z">
        <w:r w:rsidRPr="00705BD2">
          <w:t xml:space="preserve">Third, </w:t>
        </w:r>
        <w:r w:rsidRPr="00705BD2">
          <w:rPr>
            <w:i/>
          </w:rPr>
          <w:t>are there systematic differences in item content between questions that are better described by each model?</w:t>
        </w:r>
        <w:r w:rsidRPr="00705BD2">
          <w:t xml:space="preserve"> Although we began with only very general expectations about patterns in updating, our results were consistent with those expectations. Questions with public (or otherwise changing) referents and questions tapping high-salience topics over the study period (such as gay rights) showed the most evidence for active updating. Most items about gender, family, race, and institutions showed the least evidence for updating, suggesting most people’s views on those topics are settled by the time they turn 18.</w:t>
        </w:r>
      </w:ins>
    </w:p>
    <w:p w14:paraId="6CA8A283" w14:textId="77777777" w:rsidR="00014282" w:rsidRPr="00705BD2" w:rsidRDefault="00014282" w:rsidP="00014282">
      <w:pPr>
        <w:pStyle w:val="BodyText"/>
        <w:rPr>
          <w:ins w:id="567" w:author="Microsoft Office User" w:date="2019-11-05T16:46:00Z"/>
        </w:rPr>
      </w:pPr>
      <w:ins w:id="568" w:author="Microsoft Office User" w:date="2019-11-05T16:46:00Z">
        <w:r w:rsidRPr="00705BD2">
          <w:t>What are the broader implications of these findings, both for theories of cultural change and for empirical work in this area? We see two major implications, one theoretical and one methodological.</w:t>
        </w:r>
      </w:ins>
    </w:p>
    <w:p w14:paraId="1C6F7CFE" w14:textId="77777777" w:rsidR="00014282" w:rsidRPr="00705BD2" w:rsidRDefault="00014282" w:rsidP="00014282">
      <w:pPr>
        <w:pStyle w:val="BodyText"/>
        <w:rPr>
          <w:ins w:id="569" w:author="Microsoft Office User" w:date="2019-11-05T16:46:00Z"/>
        </w:rPr>
      </w:pPr>
      <w:ins w:id="570" w:author="Microsoft Office User" w:date="2019-11-05T16:46:00Z">
        <w:r w:rsidRPr="00705BD2">
          <w:t xml:space="preserve">In the domain of theory, our findings support the view that most cultural change happens slowly, through the mechanism of cohort succession. The pattern of findings for gay rights show, </w:t>
        </w:r>
        <w:r w:rsidRPr="00705BD2">
          <w:lastRenderedPageBreak/>
          <w:t xml:space="preserve">however, that a high degree of public salience and social movements can accelerate change by encouraging some people to update their views who might not otherwise do so. But the baseline process appears to be more consistent with a model that shows that people do not really change; rather, they die and are replaced by cohorts with different views. This general model is more consistent with a </w:t>
        </w:r>
        <w:proofErr w:type="spellStart"/>
        <w:r w:rsidRPr="00705BD2">
          <w:t>Bourdieusian</w:t>
        </w:r>
        <w:proofErr w:type="spellEnd"/>
        <w:r w:rsidRPr="00705BD2">
          <w:t xml:space="preserve"> theory that emphasizes the “conditions of past production” rather than processes of active meaning construction with little long-term memory.</w:t>
        </w:r>
      </w:ins>
    </w:p>
    <w:p w14:paraId="7C1AEA6C" w14:textId="77777777" w:rsidR="00014282" w:rsidRPr="00705BD2" w:rsidRDefault="00014282" w:rsidP="00014282">
      <w:pPr>
        <w:pStyle w:val="BodyText"/>
        <w:rPr>
          <w:ins w:id="571" w:author="Microsoft Office User" w:date="2019-11-05T16:46:00Z"/>
        </w:rPr>
      </w:pPr>
      <w:ins w:id="572" w:author="Microsoft Office User" w:date="2019-11-05T16:46:00Z">
        <w:r w:rsidRPr="00705BD2">
          <w:t>The results also suggest much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 (Alwin and Krosnick 1991; Visser and Krosnick 1998). An additional view, the “life stages” hypothesis, suggests a similar pattern with a surge in attitude change late in life (Visser and Krosnick 1998). While this age-related decline appears to be true for many political attitudes, which are the those items most frequently studied, the pattern is not nearly as consistent for other kinds of attitudes. Some items, such views on the Bible, suggest perpetual openness to attitude change as individuals age. Others, such as views on most abortion questions, suggest that early adult socialization is so strong that opinions are hardened by the time most people reach even 18 years old.</w:t>
        </w:r>
      </w:ins>
    </w:p>
    <w:p w14:paraId="2FA01C62" w14:textId="77777777" w:rsidR="00014282" w:rsidRPr="00705BD2" w:rsidRDefault="00014282" w:rsidP="00014282">
      <w:pPr>
        <w:pStyle w:val="BodyText"/>
        <w:rPr>
          <w:ins w:id="573" w:author="Microsoft Office User" w:date="2019-11-05T16:46:00Z"/>
        </w:rPr>
      </w:pPr>
      <w:ins w:id="574" w:author="Microsoft Office User" w:date="2019-11-05T16:46:00Z">
        <w:r w:rsidRPr="00705BD2">
          <w:t xml:space="preserve">For some beliefs, such as whether aging parents should live with their adult children and whether divorce laws are too lenient, persistent change actually becomes more common with age, a pattern that is not accounted for in any major hypothesis about the relationship between age and attitude change. Rather than supporting a single theory linking age to attitude change, our results call for more work linking attitude content to factors that encourage openness to change at different ages. Rather than assuming that “attitudes” in general are more or less likely </w:t>
        </w:r>
        <w:r w:rsidRPr="00705BD2">
          <w:lastRenderedPageBreak/>
          <w:t>to change at particular ages, we should explore the relationship between age and stability for a range of attitudes. Doing so will expand our understanding of the social and psychological factors that that give rise to stable or variable attitudes (Howe and Krosnick 2017).</w:t>
        </w:r>
      </w:ins>
    </w:p>
    <w:p w14:paraId="2C6DABDA" w14:textId="77777777" w:rsidR="00014282" w:rsidRDefault="00014282" w:rsidP="00014282">
      <w:pPr>
        <w:pStyle w:val="BodyText"/>
        <w:rPr>
          <w:ins w:id="575" w:author="Microsoft Office User" w:date="2019-11-05T16:46:00Z"/>
        </w:rPr>
      </w:pPr>
      <w:ins w:id="576" w:author="Microsoft Office User" w:date="2019-11-05T16:46:00Z">
        <w:r w:rsidRPr="00705BD2">
          <w:t xml:space="preserve">Recent work that has attempted to provide social explanations for (mostly political) attitude stability in middle age is a strong start (Eaton et al. 2009; Visser and </w:t>
        </w:r>
        <w:proofErr w:type="spellStart"/>
        <w:r w:rsidRPr="00705BD2">
          <w:t>Mirabile</w:t>
        </w:r>
        <w:proofErr w:type="spellEnd"/>
        <w:r w:rsidRPr="00705BD2">
          <w:t xml:space="preserve"> 2004). However, this line of work should be cognizant of which attitudes stabilize in middle age and the relationship between social factors and these specific attitudes and explore how these factors link to attitudes that seem to change more frequently at these ages.</w:t>
        </w:r>
      </w:ins>
    </w:p>
    <w:p w14:paraId="4AD80600" w14:textId="77777777" w:rsidR="00014282" w:rsidRDefault="00014282" w:rsidP="0089437A">
      <w:pPr>
        <w:pStyle w:val="BodyText"/>
        <w:ind w:firstLine="0"/>
        <w:rPr>
          <w:ins w:id="577" w:author="Microsoft Office User" w:date="2019-11-05T16:46:00Z"/>
          <w:b/>
          <w:bCs/>
        </w:rPr>
      </w:pPr>
    </w:p>
    <w:p w14:paraId="67D9FD1C" w14:textId="324F5FC5" w:rsidR="0089437A" w:rsidRDefault="0089437A" w:rsidP="0089437A">
      <w:pPr>
        <w:pStyle w:val="BodyText"/>
        <w:ind w:firstLine="0"/>
        <w:rPr>
          <w:ins w:id="578" w:author="Microsoft Office User" w:date="2019-11-01T14:38:00Z"/>
          <w:b/>
          <w:bCs/>
        </w:rPr>
      </w:pPr>
      <w:ins w:id="579" w:author="Microsoft Office User" w:date="2019-11-01T14:38:00Z">
        <w:r>
          <w:rPr>
            <w:b/>
            <w:bCs/>
          </w:rPr>
          <w:t xml:space="preserve">Implications for </w:t>
        </w:r>
      </w:ins>
      <w:ins w:id="580" w:author="Microsoft Office User" w:date="2019-11-05T16:42:00Z">
        <w:r w:rsidR="00014282">
          <w:rPr>
            <w:b/>
            <w:bCs/>
          </w:rPr>
          <w:t xml:space="preserve">Public Opinion </w:t>
        </w:r>
      </w:ins>
    </w:p>
    <w:p w14:paraId="43911462" w14:textId="546BDBE7" w:rsidR="00B72533" w:rsidRDefault="00BF4D63" w:rsidP="0089437A">
      <w:pPr>
        <w:pStyle w:val="BodyText"/>
        <w:ind w:firstLine="0"/>
        <w:rPr>
          <w:ins w:id="581" w:author="Microsoft Office User" w:date="2019-11-05T15:09:00Z"/>
        </w:rPr>
      </w:pPr>
      <w:ins w:id="582" w:author="Microsoft Office User" w:date="2019-11-05T14:47:00Z">
        <w:r>
          <w:tab/>
          <w:t xml:space="preserve">First, and most clearly, our results provide support for the idea that </w:t>
        </w:r>
      </w:ins>
      <w:ins w:id="583" w:author="Microsoft Office User" w:date="2019-11-05T14:48:00Z">
        <w:r>
          <w:t xml:space="preserve">the vast majority of </w:t>
        </w:r>
      </w:ins>
      <w:ins w:id="584" w:author="Microsoft Office User" w:date="2019-11-05T14:47:00Z">
        <w:r>
          <w:t>individual respondents lack strong</w:t>
        </w:r>
      </w:ins>
      <w:ins w:id="585" w:author="Microsoft Office User" w:date="2019-11-05T16:03:00Z">
        <w:r w:rsidR="00CE1062">
          <w:t>, clear</w:t>
        </w:r>
      </w:ins>
      <w:ins w:id="586" w:author="Microsoft Office User" w:date="2019-11-05T14:47:00Z">
        <w:r>
          <w:t xml:space="preserve"> opinions on a range of specific po</w:t>
        </w:r>
      </w:ins>
      <w:ins w:id="587" w:author="Microsoft Office User" w:date="2019-11-05T14:48:00Z">
        <w:r>
          <w:t xml:space="preserve">licy questions. </w:t>
        </w:r>
      </w:ins>
      <w:ins w:id="588" w:author="Microsoft Office User" w:date="2019-11-05T14:51:00Z">
        <w:r>
          <w:t xml:space="preserve">This is clearest </w:t>
        </w:r>
      </w:ins>
      <w:ins w:id="589" w:author="Microsoft Office User" w:date="2019-11-05T16:29:00Z">
        <w:r w:rsidR="00FA51FF">
          <w:t>when it comes to</w:t>
        </w:r>
      </w:ins>
      <w:ins w:id="590" w:author="Microsoft Office User" w:date="2019-11-05T14:51:00Z">
        <w:r>
          <w:t xml:space="preserve"> questions that deal with public spending priorities. Prior responses to questions about </w:t>
        </w:r>
      </w:ins>
      <w:ins w:id="591" w:author="Microsoft Office User" w:date="2019-11-05T16:44:00Z">
        <w:r w:rsidR="00014282">
          <w:t xml:space="preserve">government </w:t>
        </w:r>
      </w:ins>
      <w:ins w:id="592" w:author="Microsoft Office User" w:date="2019-11-05T14:51:00Z">
        <w:r>
          <w:t xml:space="preserve">spending on </w:t>
        </w:r>
      </w:ins>
      <w:ins w:id="593" w:author="Microsoft Office User" w:date="2019-11-05T14:52:00Z">
        <w:r>
          <w:t>foreign aid, science, drugs, child care, crime prevention</w:t>
        </w:r>
      </w:ins>
      <w:ins w:id="594" w:author="Microsoft Office User" w:date="2019-11-05T15:08:00Z">
        <w:r w:rsidR="00B72533">
          <w:t xml:space="preserve">, mass transit, national parks, and </w:t>
        </w:r>
      </w:ins>
      <w:ins w:id="595" w:author="Microsoft Office User" w:date="2019-11-05T15:09:00Z">
        <w:r w:rsidR="00B72533">
          <w:t>the problems of cities are bad predictors of what individuals will say later on</w:t>
        </w:r>
      </w:ins>
      <w:ins w:id="596" w:author="Microsoft Office User" w:date="2019-11-05T14:51:00Z">
        <w:r>
          <w:t xml:space="preserve">. </w:t>
        </w:r>
      </w:ins>
      <w:ins w:id="597" w:author="Microsoft Office User" w:date="2019-11-05T16:22:00Z">
        <w:r w:rsidR="00FA51FF">
          <w:t>This is true not just of policy matters, however</w:t>
        </w:r>
      </w:ins>
      <w:ins w:id="598" w:author="Microsoft Office User" w:date="2019-11-05T16:32:00Z">
        <w:r w:rsidR="00CF6C77">
          <w:t xml:space="preserve">, and </w:t>
        </w:r>
      </w:ins>
      <w:ins w:id="599" w:author="Microsoft Office User" w:date="2019-11-05T16:22:00Z">
        <w:r w:rsidR="00FA51FF">
          <w:t xml:space="preserve">items </w:t>
        </w:r>
      </w:ins>
      <w:ins w:id="600" w:author="Microsoft Office User" w:date="2019-11-05T16:23:00Z">
        <w:r w:rsidR="00FA51FF">
          <w:t>that displayed the lowest overall consistency were questions that</w:t>
        </w:r>
      </w:ins>
      <w:ins w:id="601" w:author="Microsoft Office User" w:date="2019-11-05T16:22:00Z">
        <w:r w:rsidR="00FA51FF">
          <w:t xml:space="preserve"> </w:t>
        </w:r>
      </w:ins>
      <w:ins w:id="602" w:author="Microsoft Office User" w:date="2019-11-05T16:32:00Z">
        <w:r w:rsidR="00CF6C77">
          <w:t>asked about the respondents’</w:t>
        </w:r>
      </w:ins>
      <w:ins w:id="603" w:author="Microsoft Office User" w:date="2019-11-05T16:22:00Z">
        <w:r w:rsidR="00FA51FF">
          <w:t xml:space="preserve"> beliefs about </w:t>
        </w:r>
      </w:ins>
      <w:ins w:id="604" w:author="Microsoft Office User" w:date="2019-11-05T16:23:00Z">
        <w:r w:rsidR="00FA51FF">
          <w:t>race</w:t>
        </w:r>
      </w:ins>
      <w:ins w:id="605" w:author="Microsoft Office User" w:date="2019-11-05T16:22:00Z">
        <w:r w:rsidR="00FA51FF">
          <w:t xml:space="preserve">, </w:t>
        </w:r>
      </w:ins>
      <w:ins w:id="606" w:author="Microsoft Office User" w:date="2019-11-05T16:23:00Z">
        <w:r w:rsidR="00FA51FF">
          <w:t xml:space="preserve">which require significantly less knowledge </w:t>
        </w:r>
      </w:ins>
      <w:ins w:id="607" w:author="Microsoft Office User" w:date="2019-11-05T16:32:00Z">
        <w:r w:rsidR="00CF6C77">
          <w:t xml:space="preserve">of current events </w:t>
        </w:r>
      </w:ins>
      <w:ins w:id="608" w:author="Microsoft Office User" w:date="2019-11-05T16:23:00Z">
        <w:r w:rsidR="00FA51FF">
          <w:t>than policy questions</w:t>
        </w:r>
      </w:ins>
      <w:ins w:id="609" w:author="Microsoft Office User" w:date="2019-11-05T16:22:00Z">
        <w:r w:rsidR="00FA51FF">
          <w:t>.</w:t>
        </w:r>
      </w:ins>
      <w:ins w:id="610" w:author="Microsoft Office User" w:date="2019-11-05T16:23:00Z">
        <w:r w:rsidR="00FA51FF">
          <w:t xml:space="preserve"> </w:t>
        </w:r>
      </w:ins>
    </w:p>
    <w:p w14:paraId="26AD3548" w14:textId="5615E8ED" w:rsidR="00BF4D63" w:rsidRDefault="00BF4D63" w:rsidP="00B72533">
      <w:pPr>
        <w:pStyle w:val="BodyText"/>
        <w:rPr>
          <w:ins w:id="611" w:author="Microsoft Office User" w:date="2019-11-05T16:03:00Z"/>
        </w:rPr>
      </w:pPr>
      <w:ins w:id="612" w:author="Microsoft Office User" w:date="2019-11-05T14:50:00Z">
        <w:r>
          <w:t xml:space="preserve">That being said, individuals are not wholly without consistent opinions. </w:t>
        </w:r>
      </w:ins>
      <w:ins w:id="613" w:author="Microsoft Office User" w:date="2019-11-05T15:09:00Z">
        <w:r w:rsidR="00B72533">
          <w:t xml:space="preserve">On items such as </w:t>
        </w:r>
      </w:ins>
      <w:ins w:id="614" w:author="Microsoft Office User" w:date="2019-11-05T15:10:00Z">
        <w:r w:rsidR="00B72533">
          <w:t xml:space="preserve">access to </w:t>
        </w:r>
      </w:ins>
      <w:ins w:id="615" w:author="Microsoft Office User" w:date="2019-11-05T15:09:00Z">
        <w:r w:rsidR="00B72533">
          <w:t xml:space="preserve">abortion, spending on space, spending on </w:t>
        </w:r>
      </w:ins>
      <w:ins w:id="616" w:author="Microsoft Office User" w:date="2019-11-05T15:10:00Z">
        <w:r w:rsidR="00B72533">
          <w:t>welfare, and the legality of gay marriage, individuals’ responses are highly consistent from one wave to the next.</w:t>
        </w:r>
      </w:ins>
      <w:ins w:id="617" w:author="Microsoft Office User" w:date="2019-11-05T15:21:00Z">
        <w:r w:rsidR="00BA7567">
          <w:t xml:space="preserve"> While some of these items, particularly </w:t>
        </w:r>
      </w:ins>
      <w:ins w:id="618" w:author="Microsoft Office User" w:date="2019-11-05T16:45:00Z">
        <w:r w:rsidR="00014282">
          <w:t xml:space="preserve">those pertaining to </w:t>
        </w:r>
      </w:ins>
      <w:ins w:id="619" w:author="Microsoft Office User" w:date="2019-11-05T15:21:00Z">
        <w:r w:rsidR="00BA7567">
          <w:t>gay marriage</w:t>
        </w:r>
      </w:ins>
      <w:ins w:id="620" w:author="Microsoft Office User" w:date="2019-11-05T16:23:00Z">
        <w:r w:rsidR="00FA51FF">
          <w:t xml:space="preserve"> and </w:t>
        </w:r>
      </w:ins>
      <w:ins w:id="621" w:author="Microsoft Office User" w:date="2019-11-05T16:45:00Z">
        <w:r w:rsidR="00014282">
          <w:t xml:space="preserve">public spending on </w:t>
        </w:r>
      </w:ins>
      <w:ins w:id="622" w:author="Microsoft Office User" w:date="2019-11-05T16:23:00Z">
        <w:r w:rsidR="00FA51FF">
          <w:t>we</w:t>
        </w:r>
      </w:ins>
      <w:ins w:id="623" w:author="Microsoft Office User" w:date="2019-11-05T16:24:00Z">
        <w:r w:rsidR="00FA51FF">
          <w:t>lfare</w:t>
        </w:r>
      </w:ins>
      <w:ins w:id="624" w:author="Microsoft Office User" w:date="2019-11-05T15:21:00Z">
        <w:r w:rsidR="00BA7567">
          <w:t xml:space="preserve">, </w:t>
        </w:r>
      </w:ins>
      <w:ins w:id="625" w:author="Microsoft Office User" w:date="2019-11-05T15:41:00Z">
        <w:r w:rsidR="00F07672">
          <w:t>received signif</w:t>
        </w:r>
      </w:ins>
      <w:ins w:id="626" w:author="Microsoft Office User" w:date="2019-11-05T15:42:00Z">
        <w:r w:rsidR="00F07672">
          <w:t>icant media attention during the period covered by the panel,</w:t>
        </w:r>
      </w:ins>
      <w:ins w:id="627" w:author="Microsoft Office User" w:date="2019-11-05T16:24:00Z">
        <w:r w:rsidR="00FA51FF">
          <w:t xml:space="preserve"> and thus are consistent with </w:t>
        </w:r>
        <w:r w:rsidR="00FA51FF">
          <w:lastRenderedPageBreak/>
          <w:t xml:space="preserve">the </w:t>
        </w:r>
        <w:proofErr w:type="spellStart"/>
        <w:r w:rsidR="00FA51FF">
          <w:t>Zaller</w:t>
        </w:r>
        <w:proofErr w:type="spellEnd"/>
        <w:r w:rsidR="00FA51FF">
          <w:t xml:space="preserve"> model of attitude formation,</w:t>
        </w:r>
      </w:ins>
      <w:ins w:id="628" w:author="Microsoft Office User" w:date="2019-11-05T15:42:00Z">
        <w:r w:rsidR="00F07672">
          <w:t xml:space="preserve"> </w:t>
        </w:r>
      </w:ins>
      <w:ins w:id="629" w:author="Microsoft Office User" w:date="2019-11-05T16:33:00Z">
        <w:r w:rsidR="00CF6C77">
          <w:t>there was limited talk about space exploration in the 2006-2014 window covered by our panels</w:t>
        </w:r>
      </w:ins>
      <w:ins w:id="630" w:author="Microsoft Office User" w:date="2019-11-05T15:42:00Z">
        <w:r w:rsidR="00F07672">
          <w:t>.</w:t>
        </w:r>
      </w:ins>
      <w:ins w:id="631" w:author="Microsoft Office User" w:date="2019-11-05T16:34:00Z">
        <w:r w:rsidR="00CF6C77">
          <w:t xml:space="preserve"> </w:t>
        </w:r>
      </w:ins>
    </w:p>
    <w:p w14:paraId="36B86498" w14:textId="77007DB6" w:rsidR="00CE1062" w:rsidRDefault="00CE1062" w:rsidP="00B72533">
      <w:pPr>
        <w:pStyle w:val="BodyText"/>
        <w:rPr>
          <w:ins w:id="632" w:author="Microsoft Office User" w:date="2019-11-05T16:05:00Z"/>
        </w:rPr>
      </w:pPr>
      <w:ins w:id="633" w:author="Microsoft Office User" w:date="2019-11-05T16:03:00Z">
        <w:r>
          <w:t xml:space="preserve">The </w:t>
        </w:r>
      </w:ins>
      <w:ins w:id="634" w:author="Microsoft Office User" w:date="2019-11-05T16:34:00Z">
        <w:r w:rsidR="00CF6C77">
          <w:t xml:space="preserve">overall </w:t>
        </w:r>
      </w:ins>
      <w:ins w:id="635" w:author="Microsoft Office User" w:date="2019-11-05T16:10:00Z">
        <w:r>
          <w:t xml:space="preserve">pattern of </w:t>
        </w:r>
      </w:ins>
      <w:ins w:id="636" w:author="Microsoft Office User" w:date="2019-11-05T16:03:00Z">
        <w:r>
          <w:t>results present a paradox as well. While prior responses t</w:t>
        </w:r>
      </w:ins>
      <w:ins w:id="637" w:author="Microsoft Office User" w:date="2019-11-05T16:04:00Z">
        <w:r>
          <w:t>o most questions about</w:t>
        </w:r>
      </w:ins>
      <w:ins w:id="638" w:author="Microsoft Office User" w:date="2019-11-05T16:03:00Z">
        <w:r>
          <w:t xml:space="preserve"> spending </w:t>
        </w:r>
      </w:ins>
      <w:ins w:id="639" w:author="Microsoft Office User" w:date="2019-11-05T16:04:00Z">
        <w:r>
          <w:t xml:space="preserve">priorities display low consistency, many also display strong evidence of active updating. In other words, while individuals most recent position on an issue is a better predictor than prior responses, </w:t>
        </w:r>
      </w:ins>
      <w:ins w:id="640" w:author="Microsoft Office User" w:date="2019-11-05T16:05:00Z">
        <w:r>
          <w:t xml:space="preserve">the most recent is still much better than prior responses. </w:t>
        </w:r>
      </w:ins>
      <w:ins w:id="641" w:author="Microsoft Office User" w:date="2019-11-05T16:45:00Z">
        <w:r w:rsidR="00014282">
          <w:t>This suggest</w:t>
        </w:r>
      </w:ins>
      <w:ins w:id="642" w:author="Microsoft Office User" w:date="2019-11-05T16:46:00Z">
        <w:r w:rsidR="00014282">
          <w:t>s some level of “truth” behind individuals responses.</w:t>
        </w:r>
      </w:ins>
    </w:p>
    <w:p w14:paraId="7AEB6FDD" w14:textId="38B04A58" w:rsidR="00CE1062" w:rsidRDefault="00CE1062" w:rsidP="00B72533">
      <w:pPr>
        <w:pStyle w:val="BodyText"/>
        <w:rPr>
          <w:ins w:id="643" w:author="Microsoft Office User" w:date="2019-11-05T16:11:00Z"/>
        </w:rPr>
      </w:pPr>
      <w:ins w:id="644" w:author="Microsoft Office User" w:date="2019-11-05T16:05:00Z">
        <w:r>
          <w:t xml:space="preserve">The second big implication of our results for political sociology is that </w:t>
        </w:r>
      </w:ins>
      <w:ins w:id="645" w:author="Microsoft Office User" w:date="2019-11-05T16:10:00Z">
        <w:r>
          <w:t xml:space="preserve">partisan identity displays a much higher rate of </w:t>
        </w:r>
      </w:ins>
      <w:ins w:id="646" w:author="Microsoft Office User" w:date="2019-11-05T16:11:00Z">
        <w:r>
          <w:t>active updating</w:t>
        </w:r>
      </w:ins>
      <w:ins w:id="647" w:author="Microsoft Office User" w:date="2019-11-05T16:10:00Z">
        <w:r>
          <w:t xml:space="preserve"> and </w:t>
        </w:r>
      </w:ins>
      <w:ins w:id="648" w:author="Microsoft Office User" w:date="2019-11-05T16:11:00Z">
        <w:r>
          <w:t>consistency</w:t>
        </w:r>
      </w:ins>
      <w:ins w:id="649" w:author="Microsoft Office User" w:date="2019-11-05T16:10:00Z">
        <w:r>
          <w:t xml:space="preserve"> than most </w:t>
        </w:r>
      </w:ins>
      <w:ins w:id="650" w:author="Microsoft Office User" w:date="2019-11-05T16:11:00Z">
        <w:r>
          <w:t xml:space="preserve">other beliefs in the political sphere. This finding is consistent with </w:t>
        </w:r>
      </w:ins>
      <w:proofErr w:type="spellStart"/>
      <w:ins w:id="651" w:author="Microsoft Office User" w:date="2019-11-05T16:35:00Z">
        <w:r w:rsidR="00CF6C77">
          <w:t>Baldassari</w:t>
        </w:r>
        <w:proofErr w:type="spellEnd"/>
        <w:r w:rsidR="00CF6C77">
          <w:t xml:space="preserve"> and Gelman’s notion that individuals are more likely to align their partisan identification with their ideological and policy stances than vice-versa</w:t>
        </w:r>
      </w:ins>
      <w:ins w:id="652" w:author="Microsoft Office User" w:date="2019-11-05T16:11:00Z">
        <w:r>
          <w:t xml:space="preserve">. </w:t>
        </w:r>
      </w:ins>
    </w:p>
    <w:p w14:paraId="0AE0EE72" w14:textId="4DC4EBA3" w:rsidR="00CE1062" w:rsidRDefault="00CE1062" w:rsidP="00B72533">
      <w:pPr>
        <w:pStyle w:val="BodyText"/>
        <w:rPr>
          <w:ins w:id="653" w:author="Microsoft Office User" w:date="2019-11-05T14:50:00Z"/>
        </w:rPr>
        <w:pPrChange w:id="654" w:author="Microsoft Office User" w:date="2019-11-05T15:09:00Z">
          <w:pPr>
            <w:pStyle w:val="BodyText"/>
            <w:ind w:firstLine="0"/>
          </w:pPr>
        </w:pPrChange>
      </w:pPr>
      <w:ins w:id="655" w:author="Microsoft Office User" w:date="2019-11-05T16:11:00Z">
        <w:r>
          <w:t xml:space="preserve">Third, our results are partially consistent with </w:t>
        </w:r>
        <w:proofErr w:type="spellStart"/>
        <w:r>
          <w:t>Boutyline</w:t>
        </w:r>
        <w:proofErr w:type="spellEnd"/>
        <w:r>
          <w:t xml:space="preserve"> and Vaisey’s argument that </w:t>
        </w:r>
      </w:ins>
      <w:ins w:id="656" w:author="Microsoft Office User" w:date="2019-11-05T16:12:00Z">
        <w:r>
          <w:t>ideological identity</w:t>
        </w:r>
      </w:ins>
      <w:ins w:id="657" w:author="Microsoft Office User" w:date="2019-11-05T16:18:00Z">
        <w:r w:rsidR="00FA51FF">
          <w:t xml:space="preserve"> lies at the center of the political belief network</w:t>
        </w:r>
      </w:ins>
      <w:ins w:id="658" w:author="Microsoft Office User" w:date="2019-11-05T16:12:00Z">
        <w:r>
          <w:t xml:space="preserve">. Ideological identity is </w:t>
        </w:r>
      </w:ins>
      <w:ins w:id="659" w:author="Microsoft Office User" w:date="2019-11-05T16:19:00Z">
        <w:r w:rsidR="00FA51FF">
          <w:t>reported with high consistency and relatively low active updating, exactly what we’d expect from a core view.</w:t>
        </w:r>
      </w:ins>
      <w:ins w:id="660" w:author="Microsoft Office User" w:date="2019-11-05T16:12:00Z">
        <w:r>
          <w:t xml:space="preserve"> However, other beliefs display the same combination of </w:t>
        </w:r>
      </w:ins>
      <w:ins w:id="661" w:author="Microsoft Office User" w:date="2019-11-05T16:19:00Z">
        <w:r w:rsidR="00FA51FF">
          <w:t>high consistency and low updating</w:t>
        </w:r>
      </w:ins>
      <w:ins w:id="662" w:author="Microsoft Office User" w:date="2019-11-05T16:12:00Z">
        <w:r>
          <w:t xml:space="preserve">, and are worth exploring as potential </w:t>
        </w:r>
      </w:ins>
      <w:ins w:id="663" w:author="Microsoft Office User" w:date="2019-11-05T16:19:00Z">
        <w:r w:rsidR="00FA51FF">
          <w:t>organizing views</w:t>
        </w:r>
      </w:ins>
      <w:ins w:id="664" w:author="Microsoft Office User" w:date="2019-11-05T16:12:00Z">
        <w:r>
          <w:t xml:space="preserve">. Key among these </w:t>
        </w:r>
      </w:ins>
      <w:ins w:id="665" w:author="Microsoft Office User" w:date="2019-11-05T16:19:00Z">
        <w:r w:rsidR="00FA51FF">
          <w:t xml:space="preserve">candidates </w:t>
        </w:r>
      </w:ins>
      <w:ins w:id="666" w:author="Microsoft Office User" w:date="2019-11-05T16:12:00Z">
        <w:r>
          <w:t xml:space="preserve">is views on abortion. The </w:t>
        </w:r>
      </w:ins>
      <w:ins w:id="667" w:author="Microsoft Office User" w:date="2019-11-05T16:13:00Z">
        <w:r>
          <w:t>two abortion scale</w:t>
        </w:r>
      </w:ins>
      <w:ins w:id="668" w:author="Microsoft Office User" w:date="2019-11-05T16:19:00Z">
        <w:r w:rsidR="00FA51FF">
          <w:t>s</w:t>
        </w:r>
      </w:ins>
      <w:ins w:id="669" w:author="Microsoft Office User" w:date="2019-11-05T16:13:00Z">
        <w:r>
          <w:t>, and particularly questions dealin</w:t>
        </w:r>
      </w:ins>
      <w:ins w:id="670" w:author="Microsoft Office User" w:date="2019-11-05T16:14:00Z">
        <w:r>
          <w:t xml:space="preserve">g with abortion in the case of </w:t>
        </w:r>
        <w:r w:rsidR="00FA51FF">
          <w:t>child disability, if the mother is unmarried, or for any reason the mother chooses</w:t>
        </w:r>
        <w:r>
          <w:t>, have high</w:t>
        </w:r>
      </w:ins>
      <w:ins w:id="671" w:author="Microsoft Office User" w:date="2019-11-05T16:15:00Z">
        <w:r w:rsidR="00FA51FF">
          <w:t>er</w:t>
        </w:r>
      </w:ins>
      <w:ins w:id="672" w:author="Microsoft Office User" w:date="2019-11-05T16:14:00Z">
        <w:r>
          <w:t xml:space="preserve"> consistency and low</w:t>
        </w:r>
      </w:ins>
      <w:ins w:id="673" w:author="Microsoft Office User" w:date="2019-11-05T16:15:00Z">
        <w:r w:rsidR="00FA51FF">
          <w:t>er</w:t>
        </w:r>
      </w:ins>
      <w:ins w:id="674" w:author="Microsoft Office User" w:date="2019-11-05T16:14:00Z">
        <w:r>
          <w:t xml:space="preserve"> active updating</w:t>
        </w:r>
      </w:ins>
      <w:ins w:id="675" w:author="Microsoft Office User" w:date="2019-11-05T16:15:00Z">
        <w:r w:rsidR="00FA51FF">
          <w:t xml:space="preserve"> than political views</w:t>
        </w:r>
      </w:ins>
      <w:ins w:id="676" w:author="Microsoft Office User" w:date="2019-11-05T16:14:00Z">
        <w:r>
          <w:t xml:space="preserve">. </w:t>
        </w:r>
      </w:ins>
      <w:ins w:id="677" w:author="Microsoft Office User" w:date="2019-11-05T16:20:00Z">
        <w:r w:rsidR="00FA51FF">
          <w:t xml:space="preserve">Prior work by </w:t>
        </w:r>
        <w:proofErr w:type="spellStart"/>
        <w:r w:rsidR="00FA51FF">
          <w:t>Achen</w:t>
        </w:r>
        <w:proofErr w:type="spellEnd"/>
        <w:r w:rsidR="00FA51FF">
          <w:t xml:space="preserve"> and Bartels (2019) </w:t>
        </w:r>
      </w:ins>
      <w:ins w:id="678" w:author="Microsoft Office User" w:date="2019-11-05T16:21:00Z">
        <w:r w:rsidR="00FA51FF">
          <w:t xml:space="preserve">finds that, in the wake of the Roe vs. Wade Supreme Court decision, women were more likely to switch partisan identification based on their views on abortion, while men were more likely to switch views on abortion </w:t>
        </w:r>
        <w:bookmarkStart w:id="679" w:name="_GoBack"/>
        <w:bookmarkEnd w:id="679"/>
        <w:r w:rsidR="00FA51FF">
          <w:t xml:space="preserve">based on partisan identification. </w:t>
        </w:r>
      </w:ins>
    </w:p>
    <w:p w14:paraId="17E6F1ED" w14:textId="530C2DD2" w:rsidR="0089437A" w:rsidRDefault="0089437A" w:rsidP="0089437A">
      <w:pPr>
        <w:pStyle w:val="BodyText"/>
        <w:ind w:firstLine="0"/>
        <w:rPr>
          <w:ins w:id="680" w:author="Microsoft Office User" w:date="2019-11-05T16:37:00Z"/>
        </w:rPr>
      </w:pPr>
      <w:ins w:id="681" w:author="Microsoft Office User" w:date="2019-11-01T14:41:00Z">
        <w:r>
          <w:lastRenderedPageBreak/>
          <w:tab/>
          <w:t>One surprising finding is the remarkable divergence between the form of change</w:t>
        </w:r>
      </w:ins>
      <w:ins w:id="682" w:author="Microsoft Office User" w:date="2019-11-01T14:59:00Z">
        <w:r w:rsidR="001522AB">
          <w:t xml:space="preserve"> seen for</w:t>
        </w:r>
      </w:ins>
      <w:ins w:id="683" w:author="Microsoft Office User" w:date="2019-11-01T14:41:00Z">
        <w:r>
          <w:t xml:space="preserve"> two high-</w:t>
        </w:r>
      </w:ins>
      <w:ins w:id="684" w:author="Microsoft Office User" w:date="2019-11-01T14:42:00Z">
        <w:r>
          <w:t xml:space="preserve">profile issues: legalization of gay marriage and legalization of recreational marijuana use. </w:t>
        </w:r>
      </w:ins>
      <w:ins w:id="685" w:author="Microsoft Office User" w:date="2019-11-01T14:43:00Z">
        <w:r>
          <w:t xml:space="preserve">Previous work </w:t>
        </w:r>
      </w:ins>
      <w:ins w:id="686" w:author="Microsoft Office User" w:date="2019-11-01T14:59:00Z">
        <w:r w:rsidR="001522AB">
          <w:t xml:space="preserve">linked these two </w:t>
        </w:r>
      </w:ins>
      <w:ins w:id="687" w:author="Microsoft Office User" w:date="2019-11-01T14:44:00Z">
        <w:r>
          <w:t>beliefs</w:t>
        </w:r>
      </w:ins>
      <w:ins w:id="688" w:author="Microsoft Office User" w:date="2019-11-01T15:00:00Z">
        <w:r w:rsidR="001522AB">
          <w:t>, suggesting that they</w:t>
        </w:r>
      </w:ins>
      <w:ins w:id="689" w:author="Microsoft Office User" w:date="2019-11-01T14:44:00Z">
        <w:r>
          <w:t xml:space="preserve"> tend to </w:t>
        </w:r>
      </w:ins>
      <w:ins w:id="690" w:author="Microsoft Office User" w:date="2019-11-01T14:42:00Z">
        <w:r>
          <w:t>“move together” due to some underlying change in ideology</w:t>
        </w:r>
      </w:ins>
      <w:ins w:id="691" w:author="Microsoft Office User" w:date="2019-11-01T14:44:00Z">
        <w:r>
          <w:t xml:space="preserve"> </w:t>
        </w:r>
      </w:ins>
      <w:ins w:id="692" w:author="Microsoft Office User" w:date="2019-11-01T15:00:00Z">
        <w:r w:rsidR="001522AB">
          <w:t xml:space="preserve">that supports individual expression </w:t>
        </w:r>
      </w:ins>
      <w:ins w:id="693" w:author="Microsoft Office User" w:date="2019-11-01T14:44:00Z">
        <w:r>
          <w:t>(Schnabel…. )</w:t>
        </w:r>
      </w:ins>
      <w:ins w:id="694" w:author="Microsoft Office User" w:date="2019-11-01T14:42:00Z">
        <w:r>
          <w:t>. What we find</w:t>
        </w:r>
      </w:ins>
      <w:ins w:id="695" w:author="Microsoft Office User" w:date="2019-11-01T14:44:00Z">
        <w:r>
          <w:t xml:space="preserve"> </w:t>
        </w:r>
      </w:ins>
      <w:ins w:id="696" w:author="Microsoft Office User" w:date="2019-11-01T14:42:00Z">
        <w:r>
          <w:t>is that</w:t>
        </w:r>
      </w:ins>
      <w:ins w:id="697" w:author="Microsoft Office User" w:date="2019-11-01T14:44:00Z">
        <w:r>
          <w:t>, at least for the time period covered in our analysis,</w:t>
        </w:r>
      </w:ins>
      <w:ins w:id="698" w:author="Microsoft Office User" w:date="2019-11-01T14:42:00Z">
        <w:r>
          <w:t xml:space="preserve"> beliefs about gay marriage follow an</w:t>
        </w:r>
      </w:ins>
      <w:ins w:id="699" w:author="Microsoft Office User" w:date="2019-11-01T14:43:00Z">
        <w:r>
          <w:t xml:space="preserve"> active updating process while beliefs about </w:t>
        </w:r>
      </w:ins>
      <w:ins w:id="700" w:author="Microsoft Office User" w:date="2019-11-01T14:44:00Z">
        <w:r>
          <w:t>marijuana use do not</w:t>
        </w:r>
      </w:ins>
      <w:ins w:id="701" w:author="Microsoft Office User" w:date="2019-11-01T14:43:00Z">
        <w:r>
          <w:t>. In other words, individuals</w:t>
        </w:r>
      </w:ins>
      <w:ins w:id="702" w:author="Microsoft Office User" w:date="2019-11-01T14:44:00Z">
        <w:r>
          <w:t xml:space="preserve"> appeared </w:t>
        </w:r>
      </w:ins>
      <w:ins w:id="703" w:author="Microsoft Office User" w:date="2019-11-01T14:43:00Z">
        <w:r>
          <w:t xml:space="preserve">to truly change their minds about gay marriage, while much of the </w:t>
        </w:r>
      </w:ins>
      <w:ins w:id="704" w:author="Microsoft Office User" w:date="2019-11-01T14:44:00Z">
        <w:r>
          <w:t xml:space="preserve">public </w:t>
        </w:r>
      </w:ins>
      <w:ins w:id="705" w:author="Microsoft Office User" w:date="2019-11-01T15:00:00Z">
        <w:r w:rsidR="001522AB">
          <w:t>opinion</w:t>
        </w:r>
      </w:ins>
      <w:ins w:id="706" w:author="Microsoft Office User" w:date="2019-11-01T14:44:00Z">
        <w:r>
          <w:t xml:space="preserve"> </w:t>
        </w:r>
      </w:ins>
      <w:ins w:id="707" w:author="Microsoft Office User" w:date="2019-11-01T14:43:00Z">
        <w:r>
          <w:t>change in beliefs about marijuana use need to have come through cohort replacement.</w:t>
        </w:r>
      </w:ins>
    </w:p>
    <w:p w14:paraId="4D5244D0" w14:textId="07A04C5D" w:rsidR="00E7001D" w:rsidRPr="00705BD2" w:rsidDel="00014282" w:rsidRDefault="00B3723B">
      <w:pPr>
        <w:pStyle w:val="FirstParagraph"/>
        <w:rPr>
          <w:del w:id="708" w:author="Microsoft Office User" w:date="2019-11-05T16:46:00Z"/>
        </w:rPr>
      </w:pPr>
      <w:del w:id="709" w:author="Microsoft Office User" w:date="2019-11-05T16:46:00Z">
        <w:r w:rsidRPr="00705BD2" w:rsidDel="00014282">
          <w:delText>This study was motivated by a theoretical contrast in cultural sociology between the settled dispositions model (SDM), which emphasizes the power of the past, and the active updating model (AUM), which emphasizes contemporary meaning making. These two models of individual change are often implicit in analyses of belief change at the society level, but they are rarely examined empirically. We asked three general questions in light of this distinction and developed an empirical approach to adjudicating (albeit imperfectly) between these models. We now revisit our research questions to summarize what we have learned.</w:delText>
        </w:r>
      </w:del>
    </w:p>
    <w:p w14:paraId="6826BA26" w14:textId="1F7375FB" w:rsidR="00E7001D" w:rsidRPr="00705BD2" w:rsidDel="00014282" w:rsidRDefault="00B3723B">
      <w:pPr>
        <w:pStyle w:val="BodyText"/>
        <w:rPr>
          <w:del w:id="710" w:author="Microsoft Office User" w:date="2019-11-05T16:46:00Z"/>
        </w:rPr>
      </w:pPr>
      <w:del w:id="711" w:author="Microsoft Office User" w:date="2019-11-05T16:46:00Z">
        <w:r w:rsidRPr="00705BD2" w:rsidDel="00014282">
          <w:delText xml:space="preserve">First, </w:delText>
        </w:r>
        <w:r w:rsidRPr="00705BD2" w:rsidDel="00014282">
          <w:rPr>
            <w:i/>
          </w:rPr>
          <w:delText>are patterns of cultural change generally better described by the active updating model or the settled dispositions model?</w:delText>
        </w:r>
        <w:r w:rsidRPr="00705BD2" w:rsidDel="00014282">
          <w:delText xml:space="preserve"> In general terms, consistent with previous research (e.g., Vaisey and Lizardo 2016), we see a greater degree of evidence in support of the settled dispositions model. Around 40 percent of all items show no evidence for updating, and even those items that do show a relatively low degree of updating. Adult Americans are highly consistent in their attitudes from year to year, and those who change tend to bounce back to where they were.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for most views appears to be low.</w:delText>
        </w:r>
      </w:del>
    </w:p>
    <w:p w14:paraId="30C034CC" w14:textId="2C78C8DD" w:rsidR="00E7001D" w:rsidRPr="00705BD2" w:rsidDel="00014282" w:rsidRDefault="00B3723B">
      <w:pPr>
        <w:pStyle w:val="BodyText"/>
        <w:rPr>
          <w:del w:id="712" w:author="Microsoft Office User" w:date="2019-11-05T16:46:00Z"/>
        </w:rPr>
      </w:pPr>
      <w:del w:id="713" w:author="Microsoft Office User" w:date="2019-11-05T16:46:00Z">
        <w:r w:rsidRPr="00705BD2" w:rsidDel="00014282">
          <w:delText xml:space="preserve">Second, </w:delText>
        </w:r>
        <w:r w:rsidRPr="00705BD2" w:rsidDel="00014282">
          <w:rPr>
            <w:i/>
          </w:rPr>
          <w:delText>is there evidence that younger respondents are doing more active updating than older respondents?</w:delText>
        </w:r>
        <w:r w:rsidRPr="00705BD2" w:rsidDel="00014282">
          <w:delText xml:space="preserve"> For a limited subset of items, there seems to be evidence that younger respondents are updating their views whereas older respondents are not. This is consistent with a “cohortization” model that views young respondents as susceptible to updating shocks and older respondents as relatively insensitive to such shocks (see e.g., Bartels and Jackman 2014). Because the GSS begins with 18-year-olds, we may lack power to detect updating that occurs even earlier, so this may be an underestimate. This may be the case for the roughly 70 items that show no evidence of persistent change over time. Overall, however, there is significant heterogeneity in the relationship between age and attitude and behavior change.</w:delText>
        </w:r>
      </w:del>
    </w:p>
    <w:p w14:paraId="58B64CA6" w14:textId="1EF7667E" w:rsidR="00E7001D" w:rsidRPr="00705BD2" w:rsidDel="00014282" w:rsidRDefault="00B3723B">
      <w:pPr>
        <w:pStyle w:val="BodyText"/>
        <w:rPr>
          <w:del w:id="714" w:author="Microsoft Office User" w:date="2019-11-05T16:46:00Z"/>
        </w:rPr>
      </w:pPr>
      <w:del w:id="715" w:author="Microsoft Office User" w:date="2019-11-05T16:46:00Z">
        <w:r w:rsidRPr="00705BD2" w:rsidDel="00014282">
          <w:delText xml:space="preserve">Third, </w:delText>
        </w:r>
        <w:r w:rsidRPr="00705BD2" w:rsidDel="00014282">
          <w:rPr>
            <w:i/>
          </w:rPr>
          <w:delText>are there systematic differences in item content between questions that are better described by each model?</w:delText>
        </w:r>
        <w:r w:rsidRPr="00705BD2" w:rsidDel="00014282">
          <w:delText xml:space="preserve"> Although we began with only very general expectations about patterns in updating, our results were consistent with those expectations. Questions with public (or otherwise changing) referents and questions tapping high-salience topics over the study period (such as gay rights) showed the most evidence for active updating. Most items about gender, family, race, and institutions showed the least evidence for updating, suggesting most people’s views on those topics are settled by the time they turn 18.</w:delText>
        </w:r>
      </w:del>
    </w:p>
    <w:p w14:paraId="64A774A3" w14:textId="3EE7CC98" w:rsidR="00E7001D" w:rsidRPr="00705BD2" w:rsidDel="00014282" w:rsidRDefault="00B3723B">
      <w:pPr>
        <w:pStyle w:val="BodyText"/>
        <w:rPr>
          <w:del w:id="716" w:author="Microsoft Office User" w:date="2019-11-05T16:46:00Z"/>
        </w:rPr>
      </w:pPr>
      <w:del w:id="717" w:author="Microsoft Office User" w:date="2019-11-05T16:46:00Z">
        <w:r w:rsidRPr="00705BD2" w:rsidDel="00014282">
          <w:delText>What are the broader implications of these findings, both for theories of cultural change and for empirical work in this area? We see two major implications, one theoretical and one methodological.</w:delText>
        </w:r>
      </w:del>
    </w:p>
    <w:p w14:paraId="0732867B" w14:textId="5A3B5EDE" w:rsidR="00E7001D" w:rsidRPr="00705BD2" w:rsidDel="00014282" w:rsidRDefault="00B3723B">
      <w:pPr>
        <w:pStyle w:val="BodyText"/>
        <w:rPr>
          <w:del w:id="718" w:author="Microsoft Office User" w:date="2019-11-05T16:46:00Z"/>
        </w:rPr>
      </w:pPr>
      <w:del w:id="719" w:author="Microsoft Office User" w:date="2019-11-05T16:46:00Z">
        <w:r w:rsidRPr="00705BD2" w:rsidDel="00014282">
          <w:delText>In the domain of theory, our findings support the view that most cultural change happens slowly, through the mechanism of cohort succession. The pattern of findings for gay rights show, however, that a high degree of public salience and social movements can accelerate change by encouraging some people to update their views who might not otherwise do so. But the baseline process appears to be more consistent with a model that shows that people do not really change; rather, they die and are replaced by cohorts with different views. This general model is more consistent with a Bourdieusian theory that emphasizes the “conditions of past production” rather than processes of active meaning construction with little long-term memory.</w:delText>
        </w:r>
      </w:del>
    </w:p>
    <w:p w14:paraId="385DDA6D" w14:textId="17F83971" w:rsidR="00E7001D" w:rsidRPr="00705BD2" w:rsidDel="00014282" w:rsidRDefault="00B3723B">
      <w:pPr>
        <w:pStyle w:val="BodyText"/>
        <w:rPr>
          <w:del w:id="720" w:author="Microsoft Office User" w:date="2019-11-05T16:46:00Z"/>
        </w:rPr>
      </w:pPr>
      <w:del w:id="721" w:author="Microsoft Office User" w:date="2019-11-05T16:46:00Z">
        <w:r w:rsidRPr="00705BD2" w:rsidDel="00014282">
          <w:delText>The results also suggest much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 (Alwin and Krosnick 1991; Visser and Krosnick 1998). An additional view, the “life stages” hypothesis, suggests a similar pattern with a surge in attitude change late in life (Visser and Krosnick 1998). While this age-related decline appears to be true for many political attitudes, which are the those items most frequently studied, the pattern is not nearly as consistent for other kinds of attitudes. Some items, such views on the Bible, suggest perpetual openness to attitude change as individuals age. Others, such as views on most abortion questions, suggest that early adult socialization is so strong that opinions are hardened by the time most people reach even 18 years old.</w:delText>
        </w:r>
      </w:del>
    </w:p>
    <w:p w14:paraId="039154DA" w14:textId="48BCFA08" w:rsidR="00E7001D" w:rsidRPr="00705BD2" w:rsidDel="00014282" w:rsidRDefault="00B3723B">
      <w:pPr>
        <w:pStyle w:val="BodyText"/>
        <w:rPr>
          <w:del w:id="722" w:author="Microsoft Office User" w:date="2019-11-05T16:46:00Z"/>
        </w:rPr>
      </w:pPr>
      <w:del w:id="723" w:author="Microsoft Office User" w:date="2019-11-05T16:46:00Z">
        <w:r w:rsidRPr="00705BD2" w:rsidDel="00014282">
          <w:delText>For some beliefs, such as whether aging parents should live with their adult children and whether divorce laws are too lenient, persistent change actually becomes more common with age, a pattern that is not accounted for in any major hypothesis about the relationship between age and attitude change. Rather than supporting a single theory linking age to attitude change, our results call for more work linking attitude content to factors that encourage openness to change at different ages. Rather than assuming that “attitudes” in general are more or less likely to change at particular ages, we should explore the relationship between age and stability for a range of attitudes. Doing so will expand our understanding of the social and psychological factors that that give rise to stable or variable attitudes (Howe and Krosnick 2017).</w:delText>
        </w:r>
      </w:del>
    </w:p>
    <w:p w14:paraId="53BC1DA4" w14:textId="2F8289EE" w:rsidR="00CF6C77" w:rsidRPr="00CF6C77" w:rsidRDefault="00B3723B" w:rsidP="00CF6C77">
      <w:pPr>
        <w:pStyle w:val="BodyText"/>
        <w:ind w:firstLine="0"/>
        <w:rPr>
          <w:b/>
          <w:bCs/>
          <w:rPrChange w:id="724" w:author="Microsoft Office User" w:date="2019-11-05T16:37:00Z">
            <w:rPr/>
          </w:rPrChange>
        </w:rPr>
        <w:pPrChange w:id="725" w:author="Microsoft Office User" w:date="2019-11-05T16:37:00Z">
          <w:pPr>
            <w:pStyle w:val="BodyText"/>
          </w:pPr>
        </w:pPrChange>
      </w:pPr>
      <w:del w:id="726" w:author="Microsoft Office User" w:date="2019-11-05T16:46:00Z">
        <w:r w:rsidRPr="00705BD2" w:rsidDel="00014282">
          <w:delText>Recent work that has attempted to provide social explanations for (mostly political) attitude stability in middle age is a strong start (Eaton et al. 2009; Visser and Mirabile 2004). However, this line of work should be cognizant of which attitudes stabilize in middle age and the relationship between social factors and these specific attitudes and explore how these factors link to attitudes that seem to change more frequently at these ages.</w:delText>
        </w:r>
      </w:del>
      <w:ins w:id="727" w:author="Microsoft Office User" w:date="2019-11-05T16:37:00Z">
        <w:r w:rsidR="00CF6C77">
          <w:rPr>
            <w:b/>
            <w:bCs/>
          </w:rPr>
          <w:t>Implications for Panel Methodology</w:t>
        </w:r>
      </w:ins>
    </w:p>
    <w:p w14:paraId="7C44402D" w14:textId="77777777" w:rsidR="00E7001D" w:rsidRPr="00705BD2" w:rsidRDefault="00B3723B">
      <w:pPr>
        <w:pStyle w:val="BodyText"/>
      </w:pPr>
      <w:r w:rsidRPr="00705BD2">
        <w:t>Methodologically, our results highlight the challanges of evaluating population-wide attitude change using short-term panel studies. The evidence strongly suggests that most of what might be interpreted as “change” in the GSS panels is some combination of measurement error or non-persistent change. It does not matter whether measurement error or short-term change is the predominant driver behind this pattern; what matters is that change is too rare in a sample of adults to measure accurately on the vast majority of items. This strongly argues against using two-wave panels to measure attitude change, which do not allow researchers to separate persisting from non-persisting changes.</w:t>
      </w:r>
    </w:p>
    <w:p w14:paraId="615F00CC" w14:textId="77777777" w:rsidR="00E7001D" w:rsidRPr="00705BD2" w:rsidRDefault="00B3723B">
      <w:pPr>
        <w:pStyle w:val="BodyText"/>
      </w:pPr>
      <w:r w:rsidRPr="00705BD2">
        <w:t xml:space="preserve">The fact that persistent change is practically nonexistent for many items bolsters the case for using repeated survey responses to measure the reliability of survey items (Alwin 2007; Hout and Hastings 2016),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w:t>
      </w:r>
      <w:r w:rsidRPr="00705BD2">
        <w:lastRenderedPageBreak/>
        <w:t>attitude changes might be meaningful in shaping short-term behaviors, but identifying this kind of change is difficult. Even for items related to abortion, where there is almost no evidence of persistent change and the overall picture is one of stability of belief, individuals do bounce around from year-to-year.</w:t>
      </w:r>
    </w:p>
    <w:p w14:paraId="14AE7518" w14:textId="77777777" w:rsidR="00E7001D" w:rsidRPr="00705BD2" w:rsidRDefault="00B3723B">
      <w:pPr>
        <w:pStyle w:val="BodyText"/>
      </w:pPr>
      <w:r w:rsidRPr="00705BD2">
        <w:t>Because many attitudes, including views on abortion, race, gender roles, social trust, and insitutional confidence, have mostly stabilized by the time individuals enter the GSS, our results also call for greater emphasis on surveying the attitudes of younger individuals to understand how these attitudes are formed. Panel studies tracing the political socialization of adolescents are rare but could be highly fruitful. In a similar vein, it does not seem wortwhile to ask certain GSS questions repeatedly, and those that are repeated should be specifically targeted to topics that are believed to be changing broadly (e.g., politics, gay rights). Understanding the social origins of individuals’ attitudes requires greater focus on the “conditions of past production” that give rise to persistent beliefs in adulthood.</w:t>
      </w:r>
    </w:p>
    <w:p w14:paraId="03CECB2D" w14:textId="77777777" w:rsidR="00E7001D" w:rsidRPr="00705BD2" w:rsidRDefault="00E7001D" w:rsidP="00A13830">
      <w:pPr>
        <w:pStyle w:val="BodyText"/>
        <w:ind w:firstLine="0"/>
      </w:pPr>
    </w:p>
    <w:p w14:paraId="2F552C54" w14:textId="77777777" w:rsidR="00A13830" w:rsidRPr="00705BD2" w:rsidRDefault="00A13830" w:rsidP="00A13830">
      <w:pPr>
        <w:pStyle w:val="Heading2"/>
      </w:pPr>
      <w:r w:rsidRPr="00705BD2">
        <w:t>Notes:</w:t>
      </w:r>
    </w:p>
    <w:p w14:paraId="71926815" w14:textId="77777777" w:rsidR="00A13830" w:rsidRPr="00705BD2" w:rsidRDefault="00A13830" w:rsidP="00A13830">
      <w:pPr>
        <w:pStyle w:val="ListParagraph"/>
        <w:numPr>
          <w:ilvl w:val="0"/>
          <w:numId w:val="4"/>
        </w:numPr>
        <w:autoSpaceDE w:val="0"/>
        <w:autoSpaceDN w:val="0"/>
        <w:adjustRightInd w:val="0"/>
        <w:spacing w:after="0" w:line="480" w:lineRule="auto"/>
        <w:rPr>
          <w:rFonts w:ascii="Times New Roman" w:hAnsi="Times New Roman" w:cs="Times New Roman"/>
        </w:rPr>
      </w:pPr>
      <w:r w:rsidRPr="00705BD2">
        <w:rPr>
          <w:rFonts w:ascii="Times New Roman" w:hAnsi="Times New Roman" w:cs="Times New Roman"/>
        </w:rPr>
        <w:t>We do not have space for a full discussion here, but we regard these approaches as complementary. Repeated cross-section approaches must make strong assumptions about individual processes but are able to use many years of data. A panel approach is better able to capture micro-level processes but at the cost of using only a few years of data; this requires making strong assumptions about the generalizability of the process across historical time.</w:t>
      </w:r>
    </w:p>
    <w:p w14:paraId="18AFD81B" w14:textId="77777777" w:rsidR="00A13830" w:rsidRPr="00705BD2" w:rsidRDefault="00A13830" w:rsidP="00A13830">
      <w:pPr>
        <w:pStyle w:val="ListParagraph"/>
        <w:numPr>
          <w:ilvl w:val="0"/>
          <w:numId w:val="4"/>
        </w:numPr>
        <w:autoSpaceDE w:val="0"/>
        <w:autoSpaceDN w:val="0"/>
        <w:adjustRightInd w:val="0"/>
        <w:spacing w:after="0" w:line="480" w:lineRule="auto"/>
        <w:rPr>
          <w:rFonts w:ascii="Times New Roman" w:hAnsi="Times New Roman" w:cs="Times New Roman"/>
        </w:rPr>
      </w:pPr>
      <w:r w:rsidRPr="00705BD2">
        <w:rPr>
          <w:rFonts w:ascii="Times New Roman" w:hAnsi="Times New Roman" w:cs="Times New Roman"/>
        </w:rPr>
        <w:t xml:space="preserve">To ensure that our estimates of  are not simply artifacts of response scale construction, we estimate the model on coarsened versions of items, generated by collapsing responses to </w:t>
      </w:r>
      <w:r w:rsidRPr="00705BD2">
        <w:rPr>
          <w:rFonts w:ascii="Times New Roman" w:hAnsi="Times New Roman" w:cs="Times New Roman"/>
        </w:rPr>
        <w:lastRenderedPageBreak/>
        <w:t>questions with more than three response options into scales of two or three response options. These results are reported in the Appendix.</w:t>
      </w:r>
    </w:p>
    <w:p w14:paraId="2D023BA2" w14:textId="77777777" w:rsidR="00A13830" w:rsidRPr="00705BD2" w:rsidRDefault="00A13830" w:rsidP="00A13830">
      <w:pPr>
        <w:pStyle w:val="ListParagraph"/>
        <w:numPr>
          <w:ilvl w:val="0"/>
          <w:numId w:val="4"/>
        </w:numPr>
        <w:autoSpaceDE w:val="0"/>
        <w:autoSpaceDN w:val="0"/>
        <w:adjustRightInd w:val="0"/>
        <w:spacing w:after="0" w:line="480" w:lineRule="auto"/>
        <w:rPr>
          <w:rFonts w:ascii="Times New Roman" w:hAnsi="Times New Roman" w:cs="Times New Roman"/>
        </w:rPr>
      </w:pPr>
      <w:r w:rsidRPr="00705BD2">
        <w:rPr>
          <w:rFonts w:ascii="Times New Roman" w:hAnsi="Times New Roman" w:cs="Times New Roman"/>
        </w:rPr>
        <w:t>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w:r w:rsidR="00E14C10" w:rsidRPr="00705BD2">
        <w:rPr>
          <w:rFonts w:ascii="Times New Roman" w:hAnsi="Times New Roman" w:cs="Times New Roman"/>
        </w:rPr>
        <w:t>&gt; .9</w:t>
      </w:r>
      <w:r w:rsidRPr="00705BD2">
        <w:rPr>
          <w:rFonts w:ascii="Times New Roman" w:hAnsi="Times New Roman" w:cs="Times New Roman"/>
        </w:rPr>
        <w:t>) (</w:t>
      </w:r>
      <w:proofErr w:type="spellStart"/>
      <w:r w:rsidRPr="00705BD2">
        <w:rPr>
          <w:rFonts w:ascii="Times New Roman" w:hAnsi="Times New Roman" w:cs="Times New Roman"/>
        </w:rPr>
        <w:t>Hout</w:t>
      </w:r>
      <w:proofErr w:type="spellEnd"/>
      <w:r w:rsidRPr="00705BD2">
        <w:rPr>
          <w:rFonts w:ascii="Times New Roman" w:hAnsi="Times New Roman" w:cs="Times New Roman"/>
        </w:rPr>
        <w:t xml:space="preserve"> and Hastings 2016). For other items, such as confidence in the leadership of major companies, reliability might be as low as 0.5. There is very little correlation (</w:t>
      </w:r>
      <w:r w:rsidR="00E14C10" w:rsidRPr="00705BD2">
        <w:rPr>
          <w:rFonts w:ascii="Times New Roman" w:hAnsi="Times New Roman" w:cs="Times New Roman"/>
        </w:rPr>
        <w:sym w:font="Symbol" w:char="F072"/>
      </w:r>
      <w:r w:rsidR="00E14C10" w:rsidRPr="00705BD2">
        <w:rPr>
          <w:rFonts w:ascii="Times New Roman" w:hAnsi="Times New Roman" w:cs="Times New Roman"/>
        </w:rPr>
        <w:t xml:space="preserve"> = .165</w:t>
      </w:r>
      <w:r w:rsidRPr="00705BD2">
        <w:rPr>
          <w:rFonts w:ascii="Times New Roman" w:hAnsi="Times New Roman" w:cs="Times New Roman"/>
        </w:rPr>
        <w:t>) between our  estimates and reliability estimates.</w:t>
      </w:r>
    </w:p>
    <w:p w14:paraId="49B675B1" w14:textId="77777777" w:rsidR="00A13830" w:rsidRPr="00705BD2" w:rsidRDefault="00A13830" w:rsidP="00A13830">
      <w:pPr>
        <w:autoSpaceDE w:val="0"/>
        <w:autoSpaceDN w:val="0"/>
        <w:adjustRightInd w:val="0"/>
        <w:spacing w:after="0"/>
        <w:rPr>
          <w:rFonts w:ascii="Times New Roman" w:hAnsi="Times New Roman" w:cs="Times New Roman"/>
        </w:rPr>
      </w:pPr>
      <w:bookmarkStart w:id="728" w:name="appendix-a-phi-values-for-all-variables"/>
      <w:bookmarkEnd w:id="728"/>
    </w:p>
    <w:p w14:paraId="77CDD7D8" w14:textId="77777777" w:rsidR="00E7001D" w:rsidRPr="00705BD2" w:rsidRDefault="00B3723B">
      <w:pPr>
        <w:pStyle w:val="Heading1"/>
      </w:pPr>
      <w:r w:rsidRPr="00705BD2">
        <w:t xml:space="preserve">Appendix A: </w:t>
      </w:r>
      <m:oMath>
        <m:r>
          <m:rPr>
            <m:sty m:val="bi"/>
          </m:rPr>
          <w:rPr>
            <w:rFonts w:ascii="Cambria Math" w:hAnsi="Cambria Math"/>
          </w:rPr>
          <m:t>ϕ</m:t>
        </m:r>
      </m:oMath>
      <w:r w:rsidRPr="00705BD2">
        <w:t xml:space="preserve"> values for all variables</w:t>
      </w:r>
    </w:p>
    <w:p w14:paraId="2EDE83CA" w14:textId="77777777" w:rsidR="00E7001D" w:rsidRPr="00705BD2" w:rsidRDefault="00B3723B">
      <w:pPr>
        <w:pStyle w:val="FirstParagraph"/>
      </w:pPr>
      <w:r w:rsidRPr="00705BD2">
        <w:t xml:space="preserve">Figures </w:t>
      </w:r>
      <w:r w:rsidR="0034447E" w:rsidRPr="00705BD2">
        <w:t>A1</w:t>
      </w:r>
      <w:r w:rsidRPr="00705BD2">
        <w:t xml:space="preserve"> through </w:t>
      </w:r>
      <w:r w:rsidR="0034447E" w:rsidRPr="00705BD2">
        <w:t>A4</w:t>
      </w:r>
      <w:r w:rsidRPr="00705BD2">
        <w:t xml:space="preserve"> plot </w:t>
      </w:r>
      <m:oMath>
        <m:r>
          <w:rPr>
            <w:rFonts w:ascii="Cambria Math" w:hAnsi="Cambria Math"/>
          </w:rPr>
          <m:t>ϕ</m:t>
        </m:r>
      </m:oMath>
      <w:r w:rsidRPr="00705BD2">
        <w:t xml:space="preserve"> estimates for all items included in the analysis, grouped by subject material.</w:t>
      </w:r>
    </w:p>
    <w:p w14:paraId="29729BD9" w14:textId="77777777" w:rsidR="00AF5EBF" w:rsidRPr="00705BD2" w:rsidRDefault="00AF5EBF" w:rsidP="00AF5EBF">
      <w:pPr>
        <w:pStyle w:val="BodyText"/>
        <w:jc w:val="center"/>
        <w:rPr>
          <w:i/>
          <w:iCs/>
        </w:rPr>
      </w:pPr>
      <w:r w:rsidRPr="00705BD2">
        <w:rPr>
          <w:i/>
          <w:iCs/>
        </w:rPr>
        <w:t>[Figures A1 through A4 about here]</w:t>
      </w:r>
    </w:p>
    <w:p w14:paraId="2CD1A7E7" w14:textId="77777777" w:rsidR="00E7001D" w:rsidRPr="00705BD2" w:rsidRDefault="00B3723B">
      <w:pPr>
        <w:pStyle w:val="Heading1"/>
      </w:pPr>
      <w:bookmarkStart w:id="729" w:name="appendix-b-coarsened-variable-estimates"/>
      <w:bookmarkEnd w:id="729"/>
      <w:r w:rsidRPr="00705BD2">
        <w:t>Appendix B: Coarsened variable estimates</w:t>
      </w:r>
    </w:p>
    <w:p w14:paraId="02231B1E" w14:textId="77777777" w:rsidR="00E7001D" w:rsidRPr="00705BD2" w:rsidRDefault="00B3723B">
      <w:pPr>
        <w:pStyle w:val="FirstParagraph"/>
      </w:pPr>
      <m:oMath>
        <m:r>
          <w:rPr>
            <w:rFonts w:ascii="Cambria Math" w:hAnsi="Cambria Math"/>
          </w:rPr>
          <m:t>ϕ</m:t>
        </m:r>
      </m:oMath>
      <w:r w:rsidRPr="00705BD2">
        <w:t xml:space="preserve"> estimates for coarsened items are presented in Figures  through .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w:t>
      </w:r>
      <w:r w:rsidRPr="00705BD2">
        <w:lastRenderedPageBreak/>
        <w:t xml:space="preserve">scales, then </w:t>
      </w:r>
      <m:oMath>
        <m:r>
          <w:rPr>
            <w:rFonts w:ascii="Cambria Math" w:hAnsi="Cambria Math"/>
          </w:rPr>
          <m:t>ϕ</m:t>
        </m:r>
      </m:oMath>
      <w:r w:rsidRPr="00705BD2">
        <w:t xml:space="preserve"> estimates of coarsened item should be higher than estimates for items with more response options.</w:t>
      </w:r>
    </w:p>
    <w:p w14:paraId="17D40B58" w14:textId="77777777" w:rsidR="00E7001D" w:rsidRPr="00705BD2" w:rsidRDefault="00AF5EBF" w:rsidP="00AF5EBF">
      <w:pPr>
        <w:pStyle w:val="BodyText"/>
        <w:jc w:val="center"/>
      </w:pPr>
      <w:r w:rsidRPr="00705BD2">
        <w:rPr>
          <w:i/>
          <w:iCs/>
        </w:rPr>
        <w:t>[Figures B1 through B3 about here.]</w:t>
      </w:r>
    </w:p>
    <w:p w14:paraId="3CC3E059" w14:textId="77777777" w:rsidR="00E7001D" w:rsidRPr="00705BD2" w:rsidRDefault="00B3723B">
      <w:pPr>
        <w:pStyle w:val="BodyText"/>
      </w:pPr>
      <w:r w:rsidRPr="00705BD2">
        <w:t>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14:paraId="41829BB6" w14:textId="77777777" w:rsidR="00E7001D" w:rsidRPr="00705BD2" w:rsidRDefault="00B3723B">
      <w:pPr>
        <w:pStyle w:val="BodyText"/>
      </w:pPr>
      <w:r w:rsidRPr="00705BD2">
        <w:t>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 (Converse 1964).</w:t>
      </w:r>
    </w:p>
    <w:p w14:paraId="4A9C65BD" w14:textId="77777777" w:rsidR="00E7001D" w:rsidRPr="00705BD2" w:rsidRDefault="00E7001D">
      <w:pPr>
        <w:pStyle w:val="BodyText"/>
      </w:pPr>
    </w:p>
    <w:p w14:paraId="6CF7EE95" w14:textId="77777777" w:rsidR="00E7001D" w:rsidRPr="00705BD2" w:rsidRDefault="00B3723B">
      <w:pPr>
        <w:pStyle w:val="Heading1"/>
      </w:pPr>
      <w:bookmarkStart w:id="730" w:name="references"/>
      <w:bookmarkEnd w:id="730"/>
      <w:r w:rsidRPr="00705BD2">
        <w:t>References</w:t>
      </w:r>
    </w:p>
    <w:p w14:paraId="7E88ABAF" w14:textId="77777777" w:rsidR="00E7001D" w:rsidRPr="00705BD2" w:rsidRDefault="00B3723B">
      <w:pPr>
        <w:pStyle w:val="Bibliography"/>
      </w:pPr>
      <w:r w:rsidRPr="00705BD2">
        <w:t xml:space="preserve">Alwin, Duane F. 2007. </w:t>
      </w:r>
      <w:r w:rsidRPr="00705BD2">
        <w:rPr>
          <w:i/>
        </w:rPr>
        <w:t>Margins of Error: A Study of Reliability in Survey Measurement</w:t>
      </w:r>
      <w:r w:rsidRPr="00705BD2">
        <w:t>. New York: John Wiley &amp; Sons.</w:t>
      </w:r>
    </w:p>
    <w:p w14:paraId="5C2F4598" w14:textId="77777777" w:rsidR="00E7001D" w:rsidRPr="00705BD2" w:rsidRDefault="00B3723B">
      <w:pPr>
        <w:pStyle w:val="Bibliography"/>
      </w:pPr>
      <w:r w:rsidRPr="00705BD2">
        <w:t xml:space="preserve">Alwin, Duane F., and Jon A. Krosnick. 1991. “Aging, Cohorts, and Stability of Sociopolitical Orientations over the Life Span.” </w:t>
      </w:r>
      <w:r w:rsidRPr="00705BD2">
        <w:rPr>
          <w:i/>
        </w:rPr>
        <w:t>American Journal of Sociology</w:t>
      </w:r>
      <w:r w:rsidRPr="00705BD2">
        <w:t xml:space="preserve"> 97 (1): 169–95.</w:t>
      </w:r>
    </w:p>
    <w:p w14:paraId="1C8DBD26" w14:textId="77777777" w:rsidR="00E7001D" w:rsidRPr="00705BD2" w:rsidRDefault="00B3723B">
      <w:pPr>
        <w:pStyle w:val="Bibliography"/>
      </w:pPr>
      <w:r w:rsidRPr="00705BD2">
        <w:t xml:space="preserve">Bartels, Larry M., and Simon Jackman. 2014. “A Generational Model of Political Learning.” </w:t>
      </w:r>
      <w:r w:rsidRPr="00705BD2">
        <w:rPr>
          <w:i/>
        </w:rPr>
        <w:t>Electoral Studies</w:t>
      </w:r>
      <w:r w:rsidRPr="00705BD2">
        <w:t xml:space="preserve"> 33: 7–18.</w:t>
      </w:r>
    </w:p>
    <w:p w14:paraId="049E27FC" w14:textId="77777777" w:rsidR="00E7001D" w:rsidRPr="00705BD2" w:rsidRDefault="00B3723B">
      <w:pPr>
        <w:pStyle w:val="Bibliography"/>
      </w:pPr>
      <w:r w:rsidRPr="00705BD2">
        <w:t xml:space="preserve">Bourdieu, Pierre. 1990. </w:t>
      </w:r>
      <w:r w:rsidRPr="00705BD2">
        <w:rPr>
          <w:i/>
        </w:rPr>
        <w:t>The Logic of Practice</w:t>
      </w:r>
      <w:r w:rsidRPr="00705BD2">
        <w:t>. Stanford, California: Stanford University Press.</w:t>
      </w:r>
    </w:p>
    <w:p w14:paraId="4270A578" w14:textId="77777777" w:rsidR="00E7001D" w:rsidRPr="00705BD2" w:rsidRDefault="00B3723B">
      <w:pPr>
        <w:pStyle w:val="Bibliography"/>
      </w:pPr>
      <w:r w:rsidRPr="00705BD2">
        <w:lastRenderedPageBreak/>
        <w:t xml:space="preserve">Converse, Philip. 1964. “The Nature of Belief Systems in Mass Publics.” In </w:t>
      </w:r>
      <w:r w:rsidRPr="00705BD2">
        <w:rPr>
          <w:i/>
        </w:rPr>
        <w:t>Ideology and Discontent, International Yearbook of Political Behavior Research</w:t>
      </w:r>
      <w:r w:rsidRPr="00705BD2">
        <w:t>, edited by David Apter. Vol. 5. Free Press.</w:t>
      </w:r>
    </w:p>
    <w:p w14:paraId="7688CBE6" w14:textId="77777777" w:rsidR="00E7001D" w:rsidRPr="00705BD2" w:rsidRDefault="00B3723B">
      <w:pPr>
        <w:pStyle w:val="Bibliography"/>
      </w:pPr>
      <w:r w:rsidRPr="00705BD2">
        <w:t xml:space="preserve">Cotter, David A., Joan M. Hermsen, and Reeve Vanneman. 2011. ““The End of the Gender Revolution? Gender Role Attitudes from 1977 to 2008.” </w:t>
      </w:r>
      <w:r w:rsidRPr="00705BD2">
        <w:rPr>
          <w:i/>
        </w:rPr>
        <w:t>American Journal of Sociology</w:t>
      </w:r>
      <w:r w:rsidRPr="00705BD2">
        <w:t xml:space="preserve"> 117: 259–89.</w:t>
      </w:r>
    </w:p>
    <w:p w14:paraId="7903388D" w14:textId="77777777" w:rsidR="00E7001D" w:rsidRPr="00705BD2" w:rsidRDefault="00B3723B">
      <w:pPr>
        <w:pStyle w:val="Bibliography"/>
      </w:pPr>
      <w:r w:rsidRPr="00705BD2">
        <w:t xml:space="preserve">Danigelis, Nicholas L., Melissa Hardy, and Stephen Cutler. 2007. “Population Aging, Intracohort Aging, and Sociopolitical Attitudes.” </w:t>
      </w:r>
      <w:r w:rsidRPr="00705BD2">
        <w:rPr>
          <w:i/>
        </w:rPr>
        <w:t>American Sociological Review</w:t>
      </w:r>
      <w:r w:rsidRPr="00705BD2">
        <w:t xml:space="preserve"> 72: 812–30.</w:t>
      </w:r>
    </w:p>
    <w:p w14:paraId="0B9D7F1F" w14:textId="77777777" w:rsidR="00E7001D" w:rsidRPr="00705BD2" w:rsidRDefault="00B3723B">
      <w:pPr>
        <w:pStyle w:val="Bibliography"/>
      </w:pPr>
      <w:r w:rsidRPr="00705BD2">
        <w:t xml:space="preserve">DeGloma, Thomas. 2014. </w:t>
      </w:r>
      <w:r w:rsidRPr="00705BD2">
        <w:rPr>
          <w:i/>
        </w:rPr>
        <w:t>Seeing the Light: The Social Logic of Personal Discovery</w:t>
      </w:r>
      <w:r w:rsidRPr="00705BD2">
        <w:t>. Chicago: University of Chicago Press.</w:t>
      </w:r>
    </w:p>
    <w:p w14:paraId="34229284" w14:textId="77777777" w:rsidR="00E7001D" w:rsidRPr="00705BD2" w:rsidRDefault="00B3723B">
      <w:pPr>
        <w:pStyle w:val="Bibliography"/>
      </w:pPr>
      <w:r w:rsidRPr="00705BD2">
        <w:t xml:space="preserve">Eaton, Asia A., Penny S. Visser, Jon A. Krosnick, and Sowmya Anand. 2009. “Social Power and Attitude Strength over the Life Course.” </w:t>
      </w:r>
      <w:r w:rsidRPr="00705BD2">
        <w:rPr>
          <w:i/>
        </w:rPr>
        <w:t>Personality and Social Psychology Bulletin</w:t>
      </w:r>
      <w:r w:rsidRPr="00705BD2">
        <w:t xml:space="preserve"> 35 (12): 1646–60.</w:t>
      </w:r>
    </w:p>
    <w:p w14:paraId="2D5BAC05" w14:textId="77777777" w:rsidR="00E7001D" w:rsidRPr="00705BD2" w:rsidRDefault="00B3723B">
      <w:pPr>
        <w:pStyle w:val="Bibliography"/>
      </w:pPr>
      <w:r w:rsidRPr="00705BD2">
        <w:t xml:space="preserve">Elder, Glen. 1974. </w:t>
      </w:r>
      <w:r w:rsidRPr="00705BD2">
        <w:rPr>
          <w:i/>
        </w:rPr>
        <w:t>Children of the Great Depression: Social Change in Life Experience</w:t>
      </w:r>
      <w:r w:rsidRPr="00705BD2">
        <w:t>. Chicago: University of Chicago Press.</w:t>
      </w:r>
    </w:p>
    <w:p w14:paraId="30E2FC08" w14:textId="77777777" w:rsidR="00E7001D" w:rsidRPr="00705BD2" w:rsidRDefault="00B3723B">
      <w:pPr>
        <w:pStyle w:val="Bibliography"/>
      </w:pPr>
      <w:r w:rsidRPr="00705BD2">
        <w:t xml:space="preserve">Glenn, Norval D. 1974. “Aging and Conservatism.” </w:t>
      </w:r>
      <w:r w:rsidRPr="00705BD2">
        <w:rPr>
          <w:i/>
        </w:rPr>
        <w:t>Annals of the American Academy of Political and Social Science</w:t>
      </w:r>
      <w:r w:rsidRPr="00705BD2">
        <w:t xml:space="preserve"> 415: 176–86.</w:t>
      </w:r>
    </w:p>
    <w:p w14:paraId="0EEB8BF0" w14:textId="77777777" w:rsidR="00E7001D" w:rsidRPr="00705BD2" w:rsidRDefault="00B3723B">
      <w:pPr>
        <w:pStyle w:val="Bibliography"/>
      </w:pPr>
      <w:r w:rsidRPr="00705BD2">
        <w:t xml:space="preserve">Gross, Neil. 2009. “A Pragmatist Theory of Social Mechanisms.” </w:t>
      </w:r>
      <w:r w:rsidRPr="00705BD2">
        <w:rPr>
          <w:i/>
        </w:rPr>
        <w:t>American Sociological Review</w:t>
      </w:r>
      <w:r w:rsidRPr="00705BD2">
        <w:t xml:space="preserve"> 74: 358–79.</w:t>
      </w:r>
    </w:p>
    <w:p w14:paraId="7D641F2B" w14:textId="77777777" w:rsidR="00E7001D" w:rsidRPr="00705BD2" w:rsidRDefault="00B3723B">
      <w:pPr>
        <w:pStyle w:val="Bibliography"/>
      </w:pPr>
      <w:r w:rsidRPr="00705BD2">
        <w:t xml:space="preserve">Hout, Michael, and Orestes P. Hastings. 2016. “Reliability of the Core Items in the General Social Survey: Estimates from the Three-Wave Panels, 2006–2014.” </w:t>
      </w:r>
      <w:r w:rsidRPr="00705BD2">
        <w:rPr>
          <w:i/>
        </w:rPr>
        <w:t>Sociological Science</w:t>
      </w:r>
      <w:r w:rsidRPr="00705BD2">
        <w:t xml:space="preserve"> 3: 971–1002.</w:t>
      </w:r>
    </w:p>
    <w:p w14:paraId="050CC28A" w14:textId="77777777" w:rsidR="00E7001D" w:rsidRPr="00705BD2" w:rsidRDefault="00B3723B">
      <w:pPr>
        <w:pStyle w:val="Bibliography"/>
      </w:pPr>
      <w:r w:rsidRPr="00705BD2">
        <w:t xml:space="preserve">Howe, Lauren C., and Jon A. Krosnick. 2017. “Attitude Strength.” </w:t>
      </w:r>
      <w:r w:rsidRPr="00705BD2">
        <w:rPr>
          <w:i/>
        </w:rPr>
        <w:t>Annual Review of Psychology</w:t>
      </w:r>
      <w:r w:rsidRPr="00705BD2">
        <w:t xml:space="preserve"> 68: 327–51.</w:t>
      </w:r>
    </w:p>
    <w:p w14:paraId="558FDCCE" w14:textId="77777777" w:rsidR="00E7001D" w:rsidRPr="00705BD2" w:rsidRDefault="00B3723B">
      <w:pPr>
        <w:pStyle w:val="Bibliography"/>
      </w:pPr>
      <w:r w:rsidRPr="00705BD2">
        <w:t xml:space="preserve">Inglehart, Ronald, and Wayne E. Baker. 2000. “Modernization, Cultural Change, and the Persistence of Traditional Values.” </w:t>
      </w:r>
      <w:r w:rsidRPr="00705BD2">
        <w:rPr>
          <w:i/>
        </w:rPr>
        <w:t>American Sociological Review</w:t>
      </w:r>
      <w:r w:rsidRPr="00705BD2">
        <w:t xml:space="preserve"> 65: 19–51.</w:t>
      </w:r>
    </w:p>
    <w:p w14:paraId="0B16BF47" w14:textId="77777777" w:rsidR="00E7001D" w:rsidRPr="00705BD2" w:rsidRDefault="00B3723B">
      <w:pPr>
        <w:pStyle w:val="Bibliography"/>
      </w:pPr>
      <w:r w:rsidRPr="00705BD2">
        <w:t xml:space="preserve">Krosnick, Jon A., and Duane F. Alwin. 1989. “Aging and Susceptibility to Attitude Change.” </w:t>
      </w:r>
      <w:r w:rsidRPr="00705BD2">
        <w:rPr>
          <w:i/>
        </w:rPr>
        <w:t>Journal of Personality and Social Psychology</w:t>
      </w:r>
      <w:r w:rsidRPr="00705BD2">
        <w:t xml:space="preserve"> 57 (3): 416–25.</w:t>
      </w:r>
    </w:p>
    <w:p w14:paraId="02B4C49D" w14:textId="77777777" w:rsidR="00E7001D" w:rsidRPr="00705BD2" w:rsidRDefault="00B3723B">
      <w:pPr>
        <w:pStyle w:val="Bibliography"/>
      </w:pPr>
      <w:r w:rsidRPr="00705BD2">
        <w:t xml:space="preserve">Lizardo, Omar. 2017. “Improving Cultural Analysis: Considering Personal Culture in Its Declarative and Nondeclarative Modes.” </w:t>
      </w:r>
      <w:r w:rsidRPr="00705BD2">
        <w:rPr>
          <w:i/>
        </w:rPr>
        <w:t>American Sociological Review</w:t>
      </w:r>
      <w:r w:rsidRPr="00705BD2">
        <w:t xml:space="preserve"> 82 (1): 88–115.</w:t>
      </w:r>
    </w:p>
    <w:p w14:paraId="6BE768E4" w14:textId="77777777" w:rsidR="00E7001D" w:rsidRPr="00705BD2" w:rsidRDefault="00B3723B">
      <w:pPr>
        <w:pStyle w:val="Bibliography"/>
      </w:pPr>
      <w:r w:rsidRPr="00705BD2">
        <w:t xml:space="preserve">Sears, David O., and Nicholas A. Valentino. 1997. “Politics Matters: Political Events as Catalysts for Preadult Socilization.” </w:t>
      </w:r>
      <w:r w:rsidRPr="00705BD2">
        <w:rPr>
          <w:i/>
        </w:rPr>
        <w:t>American Political Science Review</w:t>
      </w:r>
      <w:r w:rsidRPr="00705BD2">
        <w:t xml:space="preserve"> 97 (1): 45–65.</w:t>
      </w:r>
    </w:p>
    <w:p w14:paraId="27AFD2F7" w14:textId="77777777" w:rsidR="00E7001D" w:rsidRPr="00705BD2" w:rsidRDefault="00B3723B">
      <w:pPr>
        <w:pStyle w:val="Bibliography"/>
      </w:pPr>
      <w:r w:rsidRPr="00705BD2">
        <w:t xml:space="preserve">Smith, Tom W. 1997. “Factors Relating to Misanthropy in Contemporary American Society.” </w:t>
      </w:r>
      <w:r w:rsidRPr="00705BD2">
        <w:rPr>
          <w:i/>
        </w:rPr>
        <w:t>Social Science Research</w:t>
      </w:r>
      <w:r w:rsidRPr="00705BD2">
        <w:t xml:space="preserve"> 26: 179–96.</w:t>
      </w:r>
    </w:p>
    <w:p w14:paraId="1F3D19EF" w14:textId="77777777" w:rsidR="00B85C00" w:rsidRPr="00705BD2" w:rsidRDefault="00B85C00">
      <w:pPr>
        <w:pStyle w:val="Bibliography"/>
      </w:pPr>
      <w:proofErr w:type="spellStart"/>
      <w:r w:rsidRPr="00705BD2">
        <w:t>Swidler</w:t>
      </w:r>
      <w:proofErr w:type="spellEnd"/>
      <w:r w:rsidRPr="00705BD2">
        <w:t xml:space="preserve">, Ann. 2001. </w:t>
      </w:r>
      <w:r w:rsidRPr="00705BD2">
        <w:rPr>
          <w:i/>
          <w:iCs/>
        </w:rPr>
        <w:t>Talk of Love: How Culture Matters.</w:t>
      </w:r>
      <w:r w:rsidRPr="00705BD2">
        <w:t xml:space="preserve"> Chicago: University of Chicago Press.</w:t>
      </w:r>
    </w:p>
    <w:p w14:paraId="0618B541" w14:textId="77777777" w:rsidR="00E7001D" w:rsidRPr="00705BD2" w:rsidRDefault="00B3723B">
      <w:pPr>
        <w:pStyle w:val="Bibliography"/>
      </w:pPr>
      <w:r w:rsidRPr="00705BD2">
        <w:lastRenderedPageBreak/>
        <w:t xml:space="preserve">Vaisey, Stephen. 2009. “Motivation and Justification: A Dual-Process Model of Culture in Action.” </w:t>
      </w:r>
      <w:r w:rsidRPr="00705BD2">
        <w:rPr>
          <w:i/>
        </w:rPr>
        <w:t>American Journal of Sociology</w:t>
      </w:r>
      <w:r w:rsidRPr="00705BD2">
        <w:t xml:space="preserve"> 114: 1675–1715.</w:t>
      </w:r>
    </w:p>
    <w:p w14:paraId="7CEE2067" w14:textId="77777777" w:rsidR="00E7001D" w:rsidRPr="00705BD2" w:rsidRDefault="00B3723B">
      <w:pPr>
        <w:pStyle w:val="Bibliography"/>
      </w:pPr>
      <w:r w:rsidRPr="00705BD2">
        <w:t xml:space="preserve">Vaisey, Stephen, and Omar Lizardo. 2016. “Cultural Fragmentation or Acquired Dispositions? A New Approach to Accounting for Patterns of Cultural Change.” </w:t>
      </w:r>
      <w:r w:rsidRPr="00705BD2">
        <w:rPr>
          <w:i/>
        </w:rPr>
        <w:t>Socius</w:t>
      </w:r>
      <w:r w:rsidRPr="00705BD2">
        <w:t xml:space="preserve"> 2: 1–15.</w:t>
      </w:r>
    </w:p>
    <w:p w14:paraId="565E0C8C" w14:textId="77777777" w:rsidR="00E7001D" w:rsidRPr="00705BD2" w:rsidRDefault="00B3723B">
      <w:pPr>
        <w:pStyle w:val="Bibliography"/>
      </w:pPr>
      <w:r w:rsidRPr="00705BD2">
        <w:t xml:space="preserve">Visser, Penny S., and Jon A. Krosnick. 1998. “Development of Attitude Strength over the Life Cycle: Surge and Decline.” </w:t>
      </w:r>
      <w:r w:rsidRPr="00705BD2">
        <w:rPr>
          <w:i/>
        </w:rPr>
        <w:t>Journal of Personality and Social Psychology</w:t>
      </w:r>
      <w:r w:rsidRPr="00705BD2">
        <w:t xml:space="preserve"> 75 (6): 1389–1410.</w:t>
      </w:r>
    </w:p>
    <w:p w14:paraId="71143DE2" w14:textId="77777777" w:rsidR="00E7001D" w:rsidRPr="00705BD2" w:rsidRDefault="00B3723B">
      <w:pPr>
        <w:pStyle w:val="Bibliography"/>
      </w:pPr>
      <w:r w:rsidRPr="00705BD2">
        <w:t xml:space="preserve">Visser, Penny S., and Robert R. Mirabile. 2004. “Attitudes in the Social Context: The Impact of Social Network Composition on Individual-Level Attitude Strength.” </w:t>
      </w:r>
      <w:r w:rsidRPr="00705BD2">
        <w:rPr>
          <w:i/>
        </w:rPr>
        <w:t>Journal of Personal and Social Psychology</w:t>
      </w:r>
      <w:r w:rsidRPr="00705BD2">
        <w:t xml:space="preserve"> 87 (6): 779–95.</w:t>
      </w:r>
    </w:p>
    <w:p w14:paraId="3096FDF0" w14:textId="77777777" w:rsidR="00E7001D" w:rsidRPr="00705BD2" w:rsidRDefault="00B3723B">
      <w:pPr>
        <w:pStyle w:val="Bibliography"/>
      </w:pPr>
      <w:r w:rsidRPr="00705BD2">
        <w:t xml:space="preserve">Yang, Yang, and Kenneth C. Land. 2006. “A Mixed Models Approach to the Age-Period-Cohort Analysis of Repeated Cross-Section Surveys, with an Application to Data on Trends in Verbal Test Scores.” </w:t>
      </w:r>
      <w:r w:rsidRPr="00705BD2">
        <w:rPr>
          <w:i/>
        </w:rPr>
        <w:t>Sociological Methodology</w:t>
      </w:r>
      <w:r w:rsidRPr="00705BD2">
        <w:t xml:space="preserve"> 36 (1): 75–97.</w:t>
      </w:r>
    </w:p>
    <w:p w14:paraId="2B98BD53" w14:textId="77777777" w:rsidR="0034447E" w:rsidRPr="00705BD2" w:rsidRDefault="0034447E">
      <w:pPr>
        <w:pStyle w:val="Bibliography"/>
      </w:pPr>
    </w:p>
    <w:p w14:paraId="1DA3EA87" w14:textId="77777777" w:rsidR="0034447E" w:rsidRPr="00705BD2" w:rsidRDefault="0034447E" w:rsidP="0034447E">
      <w:pPr>
        <w:pStyle w:val="Heading1"/>
      </w:pPr>
      <w:r w:rsidRPr="00705BD2">
        <w:t>Figures</w:t>
      </w:r>
    </w:p>
    <w:p w14:paraId="3468FA8F" w14:textId="77777777" w:rsidR="0034447E" w:rsidRPr="00705BD2" w:rsidRDefault="0034447E" w:rsidP="0034447E">
      <w:pPr>
        <w:rPr>
          <w:rFonts w:ascii="Times New Roman" w:hAnsi="Times New Roman" w:cs="Times New Roman"/>
        </w:rPr>
      </w:pPr>
      <w:r w:rsidRPr="00705BD2">
        <w:rPr>
          <w:rFonts w:ascii="Times New Roman" w:hAnsi="Times New Roman" w:cs="Times New Roman"/>
          <w:noProof/>
        </w:rPr>
        <w:drawing>
          <wp:inline distT="0" distB="0" distL="0" distR="0" wp14:anchorId="5D33CF36" wp14:editId="27A131F2">
            <wp:extent cx="5943600" cy="3500525"/>
            <wp:effectExtent l="0" t="0" r="0" b="0"/>
            <wp:docPr id="1" name="Picture" descr="Figure 1: Different Models of Response Over Time"/>
            <wp:cNvGraphicFramePr/>
            <a:graphic xmlns:a="http://schemas.openxmlformats.org/drawingml/2006/main">
              <a:graphicData uri="http://schemas.openxmlformats.org/drawingml/2006/picture">
                <pic:pic xmlns:pic="http://schemas.openxmlformats.org/drawingml/2006/picture">
                  <pic:nvPicPr>
                    <pic:cNvPr id="0" name="Picture" descr="manuscript7_files/figure-docx/dag-1.png"/>
                    <pic:cNvPicPr>
                      <a:picLocks noChangeAspect="1" noChangeArrowheads="1"/>
                    </pic:cNvPicPr>
                  </pic:nvPicPr>
                  <pic:blipFill>
                    <a:blip r:embed="rId11"/>
                    <a:stretch>
                      <a:fillRect/>
                    </a:stretch>
                  </pic:blipFill>
                  <pic:spPr bwMode="auto">
                    <a:xfrm>
                      <a:off x="0" y="0"/>
                      <a:ext cx="5943600" cy="3500525"/>
                    </a:xfrm>
                    <a:prstGeom prst="rect">
                      <a:avLst/>
                    </a:prstGeom>
                    <a:noFill/>
                    <a:ln w="9525">
                      <a:noFill/>
                      <a:headEnd/>
                      <a:tailEnd/>
                    </a:ln>
                  </pic:spPr>
                </pic:pic>
              </a:graphicData>
            </a:graphic>
          </wp:inline>
        </w:drawing>
      </w:r>
    </w:p>
    <w:p w14:paraId="3A611EA9" w14:textId="77777777" w:rsidR="0034447E" w:rsidRPr="00705BD2" w:rsidRDefault="0034447E" w:rsidP="00D75704">
      <w:pPr>
        <w:pStyle w:val="ImageCaption"/>
        <w:rPr>
          <w:rFonts w:ascii="Times New Roman" w:hAnsi="Times New Roman" w:cs="Times New Roman"/>
        </w:rPr>
      </w:pPr>
      <w:r w:rsidRPr="00705BD2">
        <w:rPr>
          <w:rFonts w:ascii="Times New Roman" w:hAnsi="Times New Roman" w:cs="Times New Roman"/>
        </w:rPr>
        <w:t>Figure 1: Different Models of Response Over Time</w:t>
      </w:r>
    </w:p>
    <w:p w14:paraId="3AE203A6" w14:textId="77777777" w:rsidR="0034447E" w:rsidRPr="00705BD2" w:rsidRDefault="0034447E">
      <w:pPr>
        <w:pStyle w:val="Bibliography"/>
        <w:rPr>
          <w:b/>
          <w:bCs/>
        </w:rPr>
      </w:pPr>
    </w:p>
    <w:p w14:paraId="0BB2D15F" w14:textId="77777777" w:rsidR="0034447E" w:rsidRPr="00705BD2" w:rsidRDefault="0034447E" w:rsidP="0034447E">
      <w:pPr>
        <w:rPr>
          <w:rFonts w:ascii="Times New Roman" w:hAnsi="Times New Roman" w:cs="Times New Roman"/>
        </w:rPr>
      </w:pPr>
      <w:r w:rsidRPr="00705BD2">
        <w:rPr>
          <w:rFonts w:ascii="Times New Roman" w:hAnsi="Times New Roman" w:cs="Times New Roman"/>
          <w:noProof/>
        </w:rPr>
        <w:lastRenderedPageBreak/>
        <w:drawing>
          <wp:inline distT="0" distB="0" distL="0" distR="0" wp14:anchorId="6E05D6E5" wp14:editId="7112020E">
            <wp:extent cx="5943600" cy="3500525"/>
            <wp:effectExtent l="0" t="0" r="0" b="0"/>
            <wp:docPr id="2" name="Picture" descr="Figure 2: Distribution of phi estimates and probabilities that items show evidence of active updating."/>
            <wp:cNvGraphicFramePr/>
            <a:graphic xmlns:a="http://schemas.openxmlformats.org/drawingml/2006/main">
              <a:graphicData uri="http://schemas.openxmlformats.org/drawingml/2006/picture">
                <pic:pic xmlns:pic="http://schemas.openxmlformats.org/drawingml/2006/picture">
                  <pic:nvPicPr>
                    <pic:cNvPr id="0" name="Picture" descr="manuscript7_files/figure-docx/phihist-1.png"/>
                    <pic:cNvPicPr>
                      <a:picLocks noChangeAspect="1" noChangeArrowheads="1"/>
                    </pic:cNvPicPr>
                  </pic:nvPicPr>
                  <pic:blipFill>
                    <a:blip r:embed="rId12"/>
                    <a:stretch>
                      <a:fillRect/>
                    </a:stretch>
                  </pic:blipFill>
                  <pic:spPr bwMode="auto">
                    <a:xfrm>
                      <a:off x="0" y="0"/>
                      <a:ext cx="5943600" cy="3500525"/>
                    </a:xfrm>
                    <a:prstGeom prst="rect">
                      <a:avLst/>
                    </a:prstGeom>
                    <a:noFill/>
                    <a:ln w="9525">
                      <a:noFill/>
                      <a:headEnd/>
                      <a:tailEnd/>
                    </a:ln>
                  </pic:spPr>
                </pic:pic>
              </a:graphicData>
            </a:graphic>
          </wp:inline>
        </w:drawing>
      </w:r>
    </w:p>
    <w:p w14:paraId="6616E9B9" w14:textId="77777777" w:rsidR="0034447E" w:rsidRPr="00705BD2" w:rsidRDefault="0034447E" w:rsidP="00D75704">
      <w:pPr>
        <w:pStyle w:val="ImageCaption"/>
        <w:rPr>
          <w:rFonts w:ascii="Times New Roman" w:hAnsi="Times New Roman" w:cs="Times New Roman"/>
        </w:rPr>
      </w:pPr>
      <w:r w:rsidRPr="00705BD2">
        <w:rPr>
          <w:rFonts w:ascii="Times New Roman" w:hAnsi="Times New Roman" w:cs="Times New Roman"/>
        </w:rPr>
        <w:t>Figure 2: Distribution of phi estimates and probabilities that items show evidence of active updating.</w:t>
      </w:r>
    </w:p>
    <w:p w14:paraId="18115199" w14:textId="77777777" w:rsidR="0034447E" w:rsidRPr="00705BD2" w:rsidRDefault="0034447E">
      <w:pPr>
        <w:pStyle w:val="Bibliography"/>
        <w:rPr>
          <w:b/>
          <w:bCs/>
        </w:rPr>
      </w:pPr>
    </w:p>
    <w:p w14:paraId="6B7429EE" w14:textId="77777777" w:rsidR="0034447E" w:rsidRPr="00705BD2" w:rsidRDefault="0034447E" w:rsidP="0034447E">
      <w:pPr>
        <w:rPr>
          <w:rFonts w:ascii="Times New Roman" w:hAnsi="Times New Roman" w:cs="Times New Roman"/>
        </w:rPr>
      </w:pPr>
      <w:r w:rsidRPr="00705BD2">
        <w:rPr>
          <w:rFonts w:ascii="Times New Roman" w:hAnsi="Times New Roman" w:cs="Times New Roman"/>
          <w:noProof/>
        </w:rPr>
        <w:lastRenderedPageBreak/>
        <w:drawing>
          <wp:inline distT="0" distB="0" distL="0" distR="0" wp14:anchorId="5AE5BE75" wp14:editId="3AC87395">
            <wp:extent cx="5943600" cy="5250787"/>
            <wp:effectExtent l="0" t="0" r="0" b="0"/>
            <wp:docPr id="3" name="Picture" descr="Figure 3: Distribution of beta and phi estimates for GSS items, by whether model prefers phi = .5 constraint."/>
            <wp:cNvGraphicFramePr/>
            <a:graphic xmlns:a="http://schemas.openxmlformats.org/drawingml/2006/main">
              <a:graphicData uri="http://schemas.openxmlformats.org/drawingml/2006/picture">
                <pic:pic xmlns:pic="http://schemas.openxmlformats.org/drawingml/2006/picture">
                  <pic:nvPicPr>
                    <pic:cNvPr id="0" name="Picture" descr="manuscript7_files/figure-docx/phibetascatter-1.png"/>
                    <pic:cNvPicPr>
                      <a:picLocks noChangeAspect="1" noChangeArrowheads="1"/>
                    </pic:cNvPicPr>
                  </pic:nvPicPr>
                  <pic:blipFill>
                    <a:blip r:embed="rId13"/>
                    <a:stretch>
                      <a:fillRect/>
                    </a:stretch>
                  </pic:blipFill>
                  <pic:spPr bwMode="auto">
                    <a:xfrm>
                      <a:off x="0" y="0"/>
                      <a:ext cx="5943600" cy="5250787"/>
                    </a:xfrm>
                    <a:prstGeom prst="rect">
                      <a:avLst/>
                    </a:prstGeom>
                    <a:noFill/>
                    <a:ln w="9525">
                      <a:noFill/>
                      <a:headEnd/>
                      <a:tailEnd/>
                    </a:ln>
                  </pic:spPr>
                </pic:pic>
              </a:graphicData>
            </a:graphic>
          </wp:inline>
        </w:drawing>
      </w:r>
    </w:p>
    <w:p w14:paraId="62797703" w14:textId="77777777" w:rsidR="0034447E" w:rsidRPr="00705BD2" w:rsidRDefault="0034447E" w:rsidP="00D75704">
      <w:pPr>
        <w:pStyle w:val="ImageCaption"/>
        <w:rPr>
          <w:rFonts w:ascii="Times New Roman" w:hAnsi="Times New Roman" w:cs="Times New Roman"/>
        </w:rPr>
      </w:pPr>
      <w:r w:rsidRPr="00705BD2">
        <w:rPr>
          <w:rFonts w:ascii="Times New Roman" w:hAnsi="Times New Roman" w:cs="Times New Roman"/>
        </w:rPr>
        <w:t xml:space="preserve">Figure 3: Distribution of beta and phi estimates for GSS items, by whether model prefers </w:t>
      </w:r>
      <w:r w:rsidRPr="00705BD2">
        <w:rPr>
          <w:rFonts w:ascii="Times New Roman" w:hAnsi="Times New Roman" w:cs="Times New Roman"/>
        </w:rPr>
        <w:br/>
        <w:t>phi = .5 constraint.</w:t>
      </w:r>
    </w:p>
    <w:p w14:paraId="68D78920" w14:textId="77777777" w:rsidR="0034447E" w:rsidRPr="00705BD2" w:rsidRDefault="0034447E">
      <w:pPr>
        <w:pStyle w:val="Bibliography"/>
        <w:rPr>
          <w:b/>
          <w:bCs/>
        </w:rPr>
      </w:pPr>
    </w:p>
    <w:p w14:paraId="2FB48511" w14:textId="77777777" w:rsidR="0034447E" w:rsidRPr="00705BD2" w:rsidRDefault="0034447E" w:rsidP="0034447E">
      <w:pPr>
        <w:rPr>
          <w:rFonts w:ascii="Times New Roman" w:hAnsi="Times New Roman" w:cs="Times New Roman"/>
        </w:rPr>
      </w:pPr>
      <w:r w:rsidRPr="00705BD2">
        <w:rPr>
          <w:rFonts w:ascii="Times New Roman" w:hAnsi="Times New Roman" w:cs="Times New Roman"/>
          <w:noProof/>
        </w:rPr>
        <w:lastRenderedPageBreak/>
        <w:drawing>
          <wp:inline distT="0" distB="0" distL="0" distR="0" wp14:anchorId="3706F63E" wp14:editId="21217D92">
            <wp:extent cx="5943600" cy="7001050"/>
            <wp:effectExtent l="0" t="0" r="0" b="0"/>
            <wp:docPr id="4" name="Picture" descr="Figure 4: Comparison of phi estimates for individuals over and equal to to less than 30 years old."/>
            <wp:cNvGraphicFramePr/>
            <a:graphic xmlns:a="http://schemas.openxmlformats.org/drawingml/2006/main">
              <a:graphicData uri="http://schemas.openxmlformats.org/drawingml/2006/picture">
                <pic:pic xmlns:pic="http://schemas.openxmlformats.org/drawingml/2006/picture">
                  <pic:nvPicPr>
                    <pic:cNvPr id="0" name="Picture" descr="manuscript7_files/figure-docx/agegroupcomparison-1.png"/>
                    <pic:cNvPicPr>
                      <a:picLocks noChangeAspect="1" noChangeArrowheads="1"/>
                    </pic:cNvPicPr>
                  </pic:nvPicPr>
                  <pic:blipFill>
                    <a:blip r:embed="rId14"/>
                    <a:stretch>
                      <a:fillRect/>
                    </a:stretch>
                  </pic:blipFill>
                  <pic:spPr bwMode="auto">
                    <a:xfrm>
                      <a:off x="0" y="0"/>
                      <a:ext cx="5943600" cy="7001050"/>
                    </a:xfrm>
                    <a:prstGeom prst="rect">
                      <a:avLst/>
                    </a:prstGeom>
                    <a:noFill/>
                    <a:ln w="9525">
                      <a:noFill/>
                      <a:headEnd/>
                      <a:tailEnd/>
                    </a:ln>
                  </pic:spPr>
                </pic:pic>
              </a:graphicData>
            </a:graphic>
          </wp:inline>
        </w:drawing>
      </w:r>
    </w:p>
    <w:p w14:paraId="3B619AFE" w14:textId="77777777" w:rsidR="0034447E" w:rsidRPr="00705BD2" w:rsidRDefault="0034447E" w:rsidP="00D75704">
      <w:pPr>
        <w:pStyle w:val="ImageCaption"/>
        <w:rPr>
          <w:rFonts w:ascii="Times New Roman" w:hAnsi="Times New Roman" w:cs="Times New Roman"/>
        </w:rPr>
      </w:pPr>
      <w:r w:rsidRPr="00705BD2">
        <w:rPr>
          <w:rFonts w:ascii="Times New Roman" w:hAnsi="Times New Roman" w:cs="Times New Roman"/>
        </w:rPr>
        <w:t>Figure 4: Comparison of phi estimates for individuals over and equal to or less than 30 years old</w:t>
      </w:r>
      <w:r w:rsidR="00D75704" w:rsidRPr="00705BD2">
        <w:rPr>
          <w:rFonts w:ascii="Times New Roman" w:hAnsi="Times New Roman" w:cs="Times New Roman"/>
        </w:rPr>
        <w:t>, with 95 percent confidence intervals</w:t>
      </w:r>
      <w:r w:rsidRPr="00705BD2">
        <w:rPr>
          <w:rFonts w:ascii="Times New Roman" w:hAnsi="Times New Roman" w:cs="Times New Roman"/>
        </w:rPr>
        <w:t>.</w:t>
      </w:r>
    </w:p>
    <w:p w14:paraId="2A83D67F" w14:textId="77777777" w:rsidR="0034447E" w:rsidRPr="00705BD2" w:rsidRDefault="0034447E">
      <w:pPr>
        <w:pStyle w:val="Bibliography"/>
        <w:rPr>
          <w:b/>
          <w:bCs/>
        </w:rPr>
      </w:pPr>
    </w:p>
    <w:p w14:paraId="1EC87FE9" w14:textId="77777777" w:rsidR="0034447E" w:rsidRPr="00705BD2" w:rsidRDefault="0034447E" w:rsidP="00D75704">
      <w:pPr>
        <w:jc w:val="center"/>
        <w:rPr>
          <w:rFonts w:ascii="Times New Roman" w:hAnsi="Times New Roman" w:cs="Times New Roman"/>
        </w:rPr>
      </w:pPr>
      <w:r w:rsidRPr="00705BD2">
        <w:rPr>
          <w:rFonts w:ascii="Times New Roman" w:hAnsi="Times New Roman" w:cs="Times New Roman"/>
          <w:noProof/>
        </w:rPr>
        <w:lastRenderedPageBreak/>
        <w:drawing>
          <wp:inline distT="0" distB="0" distL="0" distR="0" wp14:anchorId="1CDB03BC" wp14:editId="192B17E5">
            <wp:extent cx="5600700" cy="7556500"/>
            <wp:effectExtent l="0" t="0" r="0" b="0"/>
            <wp:docPr id="5" name="Picture" descr="Figure 5: Summary of phi estimates for all items, by topical group."/>
            <wp:cNvGraphicFramePr/>
            <a:graphic xmlns:a="http://schemas.openxmlformats.org/drawingml/2006/main">
              <a:graphicData uri="http://schemas.openxmlformats.org/drawingml/2006/picture">
                <pic:pic xmlns:pic="http://schemas.openxmlformats.org/drawingml/2006/picture">
                  <pic:nvPicPr>
                    <pic:cNvPr id="0" name="Picture" descr="manuscript7_files/figure-docx/summary-1.png"/>
                    <pic:cNvPicPr>
                      <a:picLocks noChangeAspect="1" noChangeArrowheads="1"/>
                    </pic:cNvPicPr>
                  </pic:nvPicPr>
                  <pic:blipFill>
                    <a:blip r:embed="rId15"/>
                    <a:stretch>
                      <a:fillRect/>
                    </a:stretch>
                  </pic:blipFill>
                  <pic:spPr bwMode="auto">
                    <a:xfrm>
                      <a:off x="0" y="0"/>
                      <a:ext cx="5600899" cy="7556768"/>
                    </a:xfrm>
                    <a:prstGeom prst="rect">
                      <a:avLst/>
                    </a:prstGeom>
                    <a:noFill/>
                    <a:ln w="9525">
                      <a:noFill/>
                      <a:headEnd/>
                      <a:tailEnd/>
                    </a:ln>
                  </pic:spPr>
                </pic:pic>
              </a:graphicData>
            </a:graphic>
          </wp:inline>
        </w:drawing>
      </w:r>
    </w:p>
    <w:p w14:paraId="0CDFC2D9" w14:textId="77777777" w:rsidR="0034447E" w:rsidRPr="00705BD2" w:rsidRDefault="0034447E" w:rsidP="00D75704">
      <w:pPr>
        <w:pStyle w:val="ImageCaption"/>
        <w:rPr>
          <w:rFonts w:ascii="Times New Roman" w:hAnsi="Times New Roman" w:cs="Times New Roman"/>
        </w:rPr>
      </w:pPr>
      <w:r w:rsidRPr="00705BD2">
        <w:rPr>
          <w:rFonts w:ascii="Times New Roman" w:hAnsi="Times New Roman" w:cs="Times New Roman"/>
        </w:rPr>
        <w:t>Figure 5: Summary of phi estimates for all items, by topical group.</w:t>
      </w:r>
      <w:r w:rsidR="00D75704" w:rsidRPr="00705BD2">
        <w:rPr>
          <w:rFonts w:ascii="Times New Roman" w:hAnsi="Times New Roman" w:cs="Times New Roman"/>
        </w:rPr>
        <w:t xml:space="preserve"> Median estimate plotted in full circle. Interquartile range plotted with line. Maximum and minimum values plotted with open circles.</w:t>
      </w:r>
    </w:p>
    <w:p w14:paraId="7F42B0F5" w14:textId="77777777" w:rsidR="00AF5EBF" w:rsidRPr="00705BD2" w:rsidRDefault="00AF5EBF" w:rsidP="00AF5EBF">
      <w:pPr>
        <w:rPr>
          <w:rFonts w:ascii="Times New Roman" w:hAnsi="Times New Roman" w:cs="Times New Roman"/>
        </w:rPr>
      </w:pPr>
      <w:r w:rsidRPr="00705BD2">
        <w:rPr>
          <w:rFonts w:ascii="Times New Roman" w:hAnsi="Times New Roman" w:cs="Times New Roman"/>
          <w:noProof/>
        </w:rPr>
        <w:lastRenderedPageBreak/>
        <w:drawing>
          <wp:inline distT="0" distB="0" distL="0" distR="0" wp14:anchorId="25406271" wp14:editId="320D5002">
            <wp:extent cx="5943600" cy="7438615"/>
            <wp:effectExtent l="0" t="0" r="0" b="0"/>
            <wp:docPr id="6" name="Picture" descr="Figure 6: Phi estimates for items about religious activity and beliefs, social life, subjective SES, and suicide."/>
            <wp:cNvGraphicFramePr/>
            <a:graphic xmlns:a="http://schemas.openxmlformats.org/drawingml/2006/main">
              <a:graphicData uri="http://schemas.openxmlformats.org/drawingml/2006/picture">
                <pic:pic xmlns:pic="http://schemas.openxmlformats.org/drawingml/2006/picture">
                  <pic:nvPicPr>
                    <pic:cNvPr id="0" name="Picture" descr="manuscript7_files/figure-docx/religphi-1.png"/>
                    <pic:cNvPicPr>
                      <a:picLocks noChangeAspect="1" noChangeArrowheads="1"/>
                    </pic:cNvPicPr>
                  </pic:nvPicPr>
                  <pic:blipFill>
                    <a:blip r:embed="rId16"/>
                    <a:stretch>
                      <a:fillRect/>
                    </a:stretch>
                  </pic:blipFill>
                  <pic:spPr bwMode="auto">
                    <a:xfrm>
                      <a:off x="0" y="0"/>
                      <a:ext cx="5943600" cy="7438615"/>
                    </a:xfrm>
                    <a:prstGeom prst="rect">
                      <a:avLst/>
                    </a:prstGeom>
                    <a:noFill/>
                    <a:ln w="9525">
                      <a:noFill/>
                      <a:headEnd/>
                      <a:tailEnd/>
                    </a:ln>
                  </pic:spPr>
                </pic:pic>
              </a:graphicData>
            </a:graphic>
          </wp:inline>
        </w:drawing>
      </w:r>
    </w:p>
    <w:p w14:paraId="3C8B94B3" w14:textId="77777777" w:rsidR="00AF5EBF" w:rsidRPr="00705BD2" w:rsidRDefault="00AF5EBF" w:rsidP="00AF5EBF">
      <w:pPr>
        <w:pStyle w:val="ImageCaption"/>
        <w:rPr>
          <w:rFonts w:ascii="Times New Roman" w:hAnsi="Times New Roman" w:cs="Times New Roman"/>
        </w:rPr>
      </w:pPr>
      <w:r w:rsidRPr="00705BD2">
        <w:rPr>
          <w:rFonts w:ascii="Times New Roman" w:hAnsi="Times New Roman" w:cs="Times New Roman"/>
        </w:rPr>
        <w:t>Figure A1: Phi estimates for items about religious activity and beliefs, social life, subjective SES, and suicide</w:t>
      </w:r>
      <w:r w:rsidR="00D75704" w:rsidRPr="00705BD2">
        <w:rPr>
          <w:rFonts w:ascii="Times New Roman" w:hAnsi="Times New Roman" w:cs="Times New Roman"/>
        </w:rPr>
        <w:t>, with 95 percent confidence intervals. Estimates preferring the phi = .5 constraint are constrained to .5</w:t>
      </w:r>
      <w:r w:rsidRPr="00705BD2">
        <w:rPr>
          <w:rFonts w:ascii="Times New Roman" w:hAnsi="Times New Roman" w:cs="Times New Roman"/>
        </w:rPr>
        <w:t>.</w:t>
      </w:r>
    </w:p>
    <w:p w14:paraId="51D46DDE" w14:textId="77777777" w:rsidR="00AF5EBF" w:rsidRPr="00705BD2" w:rsidRDefault="00AF5EBF" w:rsidP="00AF5EBF">
      <w:pPr>
        <w:rPr>
          <w:rFonts w:ascii="Times New Roman" w:hAnsi="Times New Roman" w:cs="Times New Roman"/>
        </w:rPr>
      </w:pPr>
      <w:r w:rsidRPr="00705BD2">
        <w:rPr>
          <w:rFonts w:ascii="Times New Roman" w:hAnsi="Times New Roman" w:cs="Times New Roman"/>
          <w:noProof/>
        </w:rPr>
        <w:lastRenderedPageBreak/>
        <w:drawing>
          <wp:inline distT="0" distB="0" distL="0" distR="0" wp14:anchorId="43C33717" wp14:editId="33254972">
            <wp:extent cx="5943600" cy="7438615"/>
            <wp:effectExtent l="0" t="0" r="0" b="0"/>
            <wp:docPr id="7" name="Picture" descr="Figure 7: Phi estimates for items about guns, law, crime and policing; politics and government; and public spending."/>
            <wp:cNvGraphicFramePr/>
            <a:graphic xmlns:a="http://schemas.openxmlformats.org/drawingml/2006/main">
              <a:graphicData uri="http://schemas.openxmlformats.org/drawingml/2006/picture">
                <pic:pic xmlns:pic="http://schemas.openxmlformats.org/drawingml/2006/picture">
                  <pic:nvPicPr>
                    <pic:cNvPr id="0" name="Picture" descr="manuscript7_files/figure-docx/poliphi-1.png"/>
                    <pic:cNvPicPr>
                      <a:picLocks noChangeAspect="1" noChangeArrowheads="1"/>
                    </pic:cNvPicPr>
                  </pic:nvPicPr>
                  <pic:blipFill>
                    <a:blip r:embed="rId17"/>
                    <a:stretch>
                      <a:fillRect/>
                    </a:stretch>
                  </pic:blipFill>
                  <pic:spPr bwMode="auto">
                    <a:xfrm>
                      <a:off x="0" y="0"/>
                      <a:ext cx="5943600" cy="7438615"/>
                    </a:xfrm>
                    <a:prstGeom prst="rect">
                      <a:avLst/>
                    </a:prstGeom>
                    <a:noFill/>
                    <a:ln w="9525">
                      <a:noFill/>
                      <a:headEnd/>
                      <a:tailEnd/>
                    </a:ln>
                  </pic:spPr>
                </pic:pic>
              </a:graphicData>
            </a:graphic>
          </wp:inline>
        </w:drawing>
      </w:r>
    </w:p>
    <w:p w14:paraId="5D87CB7E" w14:textId="77777777" w:rsidR="00AF5EBF" w:rsidRPr="00705BD2" w:rsidRDefault="00AF5EBF" w:rsidP="00AF5EBF">
      <w:pPr>
        <w:pStyle w:val="ImageCaption"/>
        <w:rPr>
          <w:rFonts w:ascii="Times New Roman" w:hAnsi="Times New Roman" w:cs="Times New Roman"/>
        </w:rPr>
      </w:pPr>
      <w:r w:rsidRPr="00705BD2">
        <w:rPr>
          <w:rFonts w:ascii="Times New Roman" w:hAnsi="Times New Roman" w:cs="Times New Roman"/>
        </w:rPr>
        <w:t>Figure A2: Phi estimates for items about guns, law, crime and policing; politics and government; and public spending</w:t>
      </w:r>
      <w:r w:rsidR="00D75704" w:rsidRPr="00705BD2">
        <w:rPr>
          <w:rFonts w:ascii="Times New Roman" w:hAnsi="Times New Roman" w:cs="Times New Roman"/>
        </w:rPr>
        <w:t>, with 95 percent confidence intervals. Estimates preferring the phi = .5 constraint are constrained to .5.</w:t>
      </w:r>
    </w:p>
    <w:p w14:paraId="3D96858D" w14:textId="77777777" w:rsidR="00AF5EBF" w:rsidRPr="00705BD2" w:rsidRDefault="00AF5EBF" w:rsidP="00AF5EBF">
      <w:pPr>
        <w:rPr>
          <w:rFonts w:ascii="Times New Roman" w:hAnsi="Times New Roman" w:cs="Times New Roman"/>
        </w:rPr>
      </w:pPr>
      <w:r w:rsidRPr="00705BD2">
        <w:rPr>
          <w:rFonts w:ascii="Times New Roman" w:hAnsi="Times New Roman" w:cs="Times New Roman"/>
          <w:noProof/>
        </w:rPr>
        <w:lastRenderedPageBreak/>
        <w:drawing>
          <wp:inline distT="0" distB="0" distL="0" distR="0" wp14:anchorId="387F56F5" wp14:editId="0837C5DB">
            <wp:extent cx="5943600" cy="7438615"/>
            <wp:effectExtent l="0" t="0" r="0" b="0"/>
            <wp:docPr id="8" name="Picture" descr="Figure 8: Phi estimates for items about civil liberties, confidence in leadership, health, morale, and social trust."/>
            <wp:cNvGraphicFramePr/>
            <a:graphic xmlns:a="http://schemas.openxmlformats.org/drawingml/2006/main">
              <a:graphicData uri="http://schemas.openxmlformats.org/drawingml/2006/picture">
                <pic:pic xmlns:pic="http://schemas.openxmlformats.org/drawingml/2006/picture">
                  <pic:nvPicPr>
                    <pic:cNvPr id="0" name="Picture" descr="manuscript7_files/figure-docx/civlibphi-1.png"/>
                    <pic:cNvPicPr>
                      <a:picLocks noChangeAspect="1" noChangeArrowheads="1"/>
                    </pic:cNvPicPr>
                  </pic:nvPicPr>
                  <pic:blipFill>
                    <a:blip r:embed="rId18"/>
                    <a:stretch>
                      <a:fillRect/>
                    </a:stretch>
                  </pic:blipFill>
                  <pic:spPr bwMode="auto">
                    <a:xfrm>
                      <a:off x="0" y="0"/>
                      <a:ext cx="5943600" cy="7438615"/>
                    </a:xfrm>
                    <a:prstGeom prst="rect">
                      <a:avLst/>
                    </a:prstGeom>
                    <a:noFill/>
                    <a:ln w="9525">
                      <a:noFill/>
                      <a:headEnd/>
                      <a:tailEnd/>
                    </a:ln>
                  </pic:spPr>
                </pic:pic>
              </a:graphicData>
            </a:graphic>
          </wp:inline>
        </w:drawing>
      </w:r>
    </w:p>
    <w:p w14:paraId="528E57D3" w14:textId="77777777" w:rsidR="00AF5EBF" w:rsidRPr="00705BD2" w:rsidRDefault="00AF5EBF" w:rsidP="00AF5EBF">
      <w:pPr>
        <w:pStyle w:val="ImageCaption"/>
        <w:rPr>
          <w:rFonts w:ascii="Times New Roman" w:hAnsi="Times New Roman" w:cs="Times New Roman"/>
        </w:rPr>
      </w:pPr>
      <w:r w:rsidRPr="00705BD2">
        <w:rPr>
          <w:rFonts w:ascii="Times New Roman" w:hAnsi="Times New Roman" w:cs="Times New Roman"/>
        </w:rPr>
        <w:t>Figure A3: Phi estimates for items about civil liberties, confidence in leadership, health, morale, and social trust</w:t>
      </w:r>
      <w:r w:rsidR="00D75704" w:rsidRPr="00705BD2">
        <w:rPr>
          <w:rFonts w:ascii="Times New Roman" w:hAnsi="Times New Roman" w:cs="Times New Roman"/>
        </w:rPr>
        <w:t>, with 95 percent confidence intervals. Estimates preferring the phi = .5 constraint are constrained to .5.</w:t>
      </w:r>
    </w:p>
    <w:p w14:paraId="39CC1F2E" w14:textId="77777777" w:rsidR="00AF5EBF" w:rsidRPr="00705BD2" w:rsidRDefault="00AF5EBF" w:rsidP="00AF5EBF">
      <w:pPr>
        <w:rPr>
          <w:rFonts w:ascii="Times New Roman" w:hAnsi="Times New Roman" w:cs="Times New Roman"/>
        </w:rPr>
      </w:pPr>
      <w:r w:rsidRPr="00705BD2">
        <w:rPr>
          <w:rFonts w:ascii="Times New Roman" w:hAnsi="Times New Roman" w:cs="Times New Roman"/>
          <w:noProof/>
        </w:rPr>
        <w:lastRenderedPageBreak/>
        <w:drawing>
          <wp:inline distT="0" distB="0" distL="0" distR="0" wp14:anchorId="5EAE15A8" wp14:editId="5781C996">
            <wp:extent cx="5943600" cy="7438615"/>
            <wp:effectExtent l="0" t="0" r="0" b="0"/>
            <wp:docPr id="9" name="Picture" descr="Figure 9: Phi estimates for items about race, gender, sex, sexuality, and abortion."/>
            <wp:cNvGraphicFramePr/>
            <a:graphic xmlns:a="http://schemas.openxmlformats.org/drawingml/2006/main">
              <a:graphicData uri="http://schemas.openxmlformats.org/drawingml/2006/picture">
                <pic:pic xmlns:pic="http://schemas.openxmlformats.org/drawingml/2006/picture">
                  <pic:nvPicPr>
                    <pic:cNvPr id="0" name="Picture" descr="manuscript7_files/figure-docx/racgenphi-1.png"/>
                    <pic:cNvPicPr>
                      <a:picLocks noChangeAspect="1" noChangeArrowheads="1"/>
                    </pic:cNvPicPr>
                  </pic:nvPicPr>
                  <pic:blipFill>
                    <a:blip r:embed="rId19"/>
                    <a:stretch>
                      <a:fillRect/>
                    </a:stretch>
                  </pic:blipFill>
                  <pic:spPr bwMode="auto">
                    <a:xfrm>
                      <a:off x="0" y="0"/>
                      <a:ext cx="5943600" cy="7438615"/>
                    </a:xfrm>
                    <a:prstGeom prst="rect">
                      <a:avLst/>
                    </a:prstGeom>
                    <a:noFill/>
                    <a:ln w="9525">
                      <a:noFill/>
                      <a:headEnd/>
                      <a:tailEnd/>
                    </a:ln>
                  </pic:spPr>
                </pic:pic>
              </a:graphicData>
            </a:graphic>
          </wp:inline>
        </w:drawing>
      </w:r>
    </w:p>
    <w:p w14:paraId="66D50645" w14:textId="77777777" w:rsidR="00D75704" w:rsidRPr="00705BD2" w:rsidRDefault="00AF5EBF" w:rsidP="00D75704">
      <w:pPr>
        <w:pStyle w:val="ImageCaption"/>
        <w:rPr>
          <w:rFonts w:ascii="Times New Roman" w:hAnsi="Times New Roman" w:cs="Times New Roman"/>
        </w:rPr>
      </w:pPr>
      <w:r w:rsidRPr="00705BD2">
        <w:rPr>
          <w:rFonts w:ascii="Times New Roman" w:hAnsi="Times New Roman" w:cs="Times New Roman"/>
        </w:rPr>
        <w:t>Figure A4: Phi estimates for items about race, gender, sex, sexuality, and abortion</w:t>
      </w:r>
      <w:r w:rsidR="00D75704" w:rsidRPr="00705BD2">
        <w:rPr>
          <w:rFonts w:ascii="Times New Roman" w:hAnsi="Times New Roman" w:cs="Times New Roman"/>
        </w:rPr>
        <w:t>, with 95 percent confidence intervals. Estimates preferring the phi = .5 constraint are constrained to .5.</w:t>
      </w:r>
    </w:p>
    <w:p w14:paraId="155E67C0" w14:textId="77777777" w:rsidR="00AF5EBF" w:rsidRPr="00705BD2" w:rsidRDefault="00AF5EBF" w:rsidP="00D75704">
      <w:pPr>
        <w:pStyle w:val="ImageCaption"/>
        <w:rPr>
          <w:rFonts w:ascii="Times New Roman" w:hAnsi="Times New Roman" w:cs="Times New Roman"/>
        </w:rPr>
      </w:pPr>
      <w:r w:rsidRPr="00705BD2">
        <w:rPr>
          <w:rFonts w:ascii="Times New Roman" w:hAnsi="Times New Roman" w:cs="Times New Roman"/>
        </w:rPr>
        <w:t>.</w:t>
      </w:r>
    </w:p>
    <w:p w14:paraId="61BEECB1" w14:textId="77777777" w:rsidR="00AF5EBF" w:rsidRPr="00705BD2" w:rsidRDefault="00AF5EBF" w:rsidP="00AF5EBF">
      <w:pPr>
        <w:rPr>
          <w:rFonts w:ascii="Times New Roman" w:hAnsi="Times New Roman" w:cs="Times New Roman"/>
        </w:rPr>
      </w:pPr>
      <w:r w:rsidRPr="00705BD2">
        <w:rPr>
          <w:rFonts w:ascii="Times New Roman" w:hAnsi="Times New Roman" w:cs="Times New Roman"/>
          <w:noProof/>
        </w:rPr>
        <w:lastRenderedPageBreak/>
        <w:drawing>
          <wp:inline distT="0" distB="0" distL="0" distR="0" wp14:anchorId="291F6D7D" wp14:editId="35B820C3">
            <wp:extent cx="5943600" cy="7438615"/>
            <wp:effectExtent l="0" t="0" r="0" b="0"/>
            <wp:docPr id="10" name="Picture" descr="Figure 10: Phi estimates for coarsened questions about religion, subjective socioeconomic status, and morale."/>
            <wp:cNvGraphicFramePr/>
            <a:graphic xmlns:a="http://schemas.openxmlformats.org/drawingml/2006/main">
              <a:graphicData uri="http://schemas.openxmlformats.org/drawingml/2006/picture">
                <pic:pic xmlns:pic="http://schemas.openxmlformats.org/drawingml/2006/picture">
                  <pic:nvPicPr>
                    <pic:cNvPr id="0" name="Picture" descr="manuscript7_files/figure-docx/coarserelig-1.png"/>
                    <pic:cNvPicPr>
                      <a:picLocks noChangeAspect="1" noChangeArrowheads="1"/>
                    </pic:cNvPicPr>
                  </pic:nvPicPr>
                  <pic:blipFill>
                    <a:blip r:embed="rId20"/>
                    <a:stretch>
                      <a:fillRect/>
                    </a:stretch>
                  </pic:blipFill>
                  <pic:spPr bwMode="auto">
                    <a:xfrm>
                      <a:off x="0" y="0"/>
                      <a:ext cx="5943600" cy="7438615"/>
                    </a:xfrm>
                    <a:prstGeom prst="rect">
                      <a:avLst/>
                    </a:prstGeom>
                    <a:noFill/>
                    <a:ln w="9525">
                      <a:noFill/>
                      <a:headEnd/>
                      <a:tailEnd/>
                    </a:ln>
                  </pic:spPr>
                </pic:pic>
              </a:graphicData>
            </a:graphic>
          </wp:inline>
        </w:drawing>
      </w:r>
    </w:p>
    <w:p w14:paraId="748B2820" w14:textId="77777777" w:rsidR="00AF5EBF" w:rsidRPr="00705BD2" w:rsidRDefault="00AF5EBF" w:rsidP="00AF5EBF">
      <w:pPr>
        <w:pStyle w:val="ImageCaption"/>
        <w:rPr>
          <w:rFonts w:ascii="Times New Roman" w:hAnsi="Times New Roman" w:cs="Times New Roman"/>
        </w:rPr>
      </w:pPr>
      <w:r w:rsidRPr="00705BD2">
        <w:rPr>
          <w:rFonts w:ascii="Times New Roman" w:hAnsi="Times New Roman" w:cs="Times New Roman"/>
        </w:rPr>
        <w:t>Figure B1: Phi estimates for coarsened questions about religion, subjective socioeconomic status, and morale</w:t>
      </w:r>
      <w:r w:rsidR="00D75704" w:rsidRPr="00705BD2">
        <w:rPr>
          <w:rFonts w:ascii="Times New Roman" w:hAnsi="Times New Roman" w:cs="Times New Roman"/>
        </w:rPr>
        <w:t>, with 95 percent confidence intervals. Estimates preferring the phi = .5 constraint are constrained to .5.</w:t>
      </w:r>
    </w:p>
    <w:p w14:paraId="198F4E0F" w14:textId="77777777" w:rsidR="00AF5EBF" w:rsidRPr="00705BD2" w:rsidRDefault="00AF5EBF" w:rsidP="00AF5EBF">
      <w:pPr>
        <w:rPr>
          <w:rFonts w:ascii="Times New Roman" w:hAnsi="Times New Roman" w:cs="Times New Roman"/>
        </w:rPr>
      </w:pPr>
      <w:r w:rsidRPr="00705BD2">
        <w:rPr>
          <w:rFonts w:ascii="Times New Roman" w:hAnsi="Times New Roman" w:cs="Times New Roman"/>
          <w:noProof/>
        </w:rPr>
        <w:lastRenderedPageBreak/>
        <w:drawing>
          <wp:inline distT="0" distB="0" distL="0" distR="0" wp14:anchorId="73CDB633" wp14:editId="35D3A8CE">
            <wp:extent cx="5943600" cy="7438615"/>
            <wp:effectExtent l="0" t="0" r="0" b="0"/>
            <wp:docPr id="11" name="Picture" descr="Figure 11: Phi estimates for coarsened questions about politics, government, sex and sexuality."/>
            <wp:cNvGraphicFramePr/>
            <a:graphic xmlns:a="http://schemas.openxmlformats.org/drawingml/2006/main">
              <a:graphicData uri="http://schemas.openxmlformats.org/drawingml/2006/picture">
                <pic:pic xmlns:pic="http://schemas.openxmlformats.org/drawingml/2006/picture">
                  <pic:nvPicPr>
                    <pic:cNvPr id="0" name="Picture" descr="manuscript7_files/figure-docx/coarsepoli-1.png"/>
                    <pic:cNvPicPr>
                      <a:picLocks noChangeAspect="1" noChangeArrowheads="1"/>
                    </pic:cNvPicPr>
                  </pic:nvPicPr>
                  <pic:blipFill>
                    <a:blip r:embed="rId21"/>
                    <a:stretch>
                      <a:fillRect/>
                    </a:stretch>
                  </pic:blipFill>
                  <pic:spPr bwMode="auto">
                    <a:xfrm>
                      <a:off x="0" y="0"/>
                      <a:ext cx="5943600" cy="7438615"/>
                    </a:xfrm>
                    <a:prstGeom prst="rect">
                      <a:avLst/>
                    </a:prstGeom>
                    <a:noFill/>
                    <a:ln w="9525">
                      <a:noFill/>
                      <a:headEnd/>
                      <a:tailEnd/>
                    </a:ln>
                  </pic:spPr>
                </pic:pic>
              </a:graphicData>
            </a:graphic>
          </wp:inline>
        </w:drawing>
      </w:r>
    </w:p>
    <w:p w14:paraId="29B267CC" w14:textId="77777777" w:rsidR="00D75704" w:rsidRPr="00705BD2" w:rsidRDefault="00AF5EBF" w:rsidP="00D75704">
      <w:pPr>
        <w:pStyle w:val="ImageCaption"/>
        <w:rPr>
          <w:rFonts w:ascii="Times New Roman" w:hAnsi="Times New Roman" w:cs="Times New Roman"/>
        </w:rPr>
      </w:pPr>
      <w:r w:rsidRPr="00705BD2">
        <w:rPr>
          <w:rFonts w:ascii="Times New Roman" w:hAnsi="Times New Roman" w:cs="Times New Roman"/>
        </w:rPr>
        <w:t>Figure B2: Phi estimates for coarsened questions about politics, government, sex and sexuality</w:t>
      </w:r>
      <w:r w:rsidR="00D75704" w:rsidRPr="00705BD2">
        <w:rPr>
          <w:rFonts w:ascii="Times New Roman" w:hAnsi="Times New Roman" w:cs="Times New Roman"/>
        </w:rPr>
        <w:t>, with 95 percent confidence intervals. Estimates preferring the phi = .5 constraint are constrained to .5.</w:t>
      </w:r>
    </w:p>
    <w:p w14:paraId="3C44C87D" w14:textId="77777777" w:rsidR="00AF5EBF" w:rsidRPr="00705BD2" w:rsidRDefault="00AF5EBF" w:rsidP="00AF5EBF">
      <w:pPr>
        <w:pStyle w:val="ImageCaption"/>
        <w:rPr>
          <w:rFonts w:ascii="Times New Roman" w:hAnsi="Times New Roman" w:cs="Times New Roman"/>
        </w:rPr>
      </w:pPr>
      <w:r w:rsidRPr="00705BD2">
        <w:rPr>
          <w:rFonts w:ascii="Times New Roman" w:hAnsi="Times New Roman" w:cs="Times New Roman"/>
        </w:rPr>
        <w:lastRenderedPageBreak/>
        <w:t>.</w:t>
      </w:r>
    </w:p>
    <w:p w14:paraId="35CC32E9" w14:textId="77777777" w:rsidR="00AF5EBF" w:rsidRPr="00705BD2" w:rsidRDefault="00AF5EBF" w:rsidP="00AF5EBF">
      <w:pPr>
        <w:rPr>
          <w:rFonts w:ascii="Times New Roman" w:hAnsi="Times New Roman" w:cs="Times New Roman"/>
        </w:rPr>
      </w:pPr>
      <w:r w:rsidRPr="00705BD2">
        <w:rPr>
          <w:rFonts w:ascii="Times New Roman" w:hAnsi="Times New Roman" w:cs="Times New Roman"/>
          <w:noProof/>
        </w:rPr>
        <w:drawing>
          <wp:inline distT="0" distB="0" distL="0" distR="0" wp14:anchorId="13FFBE6E" wp14:editId="55394266">
            <wp:extent cx="5943600" cy="7438615"/>
            <wp:effectExtent l="0" t="0" r="0" b="0"/>
            <wp:docPr id="12" name="Picture" descr="Figure 12: Phi estimates for coarsened questions about race and gender."/>
            <wp:cNvGraphicFramePr/>
            <a:graphic xmlns:a="http://schemas.openxmlformats.org/drawingml/2006/main">
              <a:graphicData uri="http://schemas.openxmlformats.org/drawingml/2006/picture">
                <pic:pic xmlns:pic="http://schemas.openxmlformats.org/drawingml/2006/picture">
                  <pic:nvPicPr>
                    <pic:cNvPr id="0" name="Picture" descr="manuscript7_files/figure-docx/coarseracgen-1.png"/>
                    <pic:cNvPicPr>
                      <a:picLocks noChangeAspect="1" noChangeArrowheads="1"/>
                    </pic:cNvPicPr>
                  </pic:nvPicPr>
                  <pic:blipFill>
                    <a:blip r:embed="rId22"/>
                    <a:stretch>
                      <a:fillRect/>
                    </a:stretch>
                  </pic:blipFill>
                  <pic:spPr bwMode="auto">
                    <a:xfrm>
                      <a:off x="0" y="0"/>
                      <a:ext cx="5943600" cy="7438615"/>
                    </a:xfrm>
                    <a:prstGeom prst="rect">
                      <a:avLst/>
                    </a:prstGeom>
                    <a:noFill/>
                    <a:ln w="9525">
                      <a:noFill/>
                      <a:headEnd/>
                      <a:tailEnd/>
                    </a:ln>
                  </pic:spPr>
                </pic:pic>
              </a:graphicData>
            </a:graphic>
          </wp:inline>
        </w:drawing>
      </w:r>
    </w:p>
    <w:p w14:paraId="75C9E3C4" w14:textId="77777777" w:rsidR="00AF5EBF" w:rsidRPr="00705BD2" w:rsidRDefault="00AF5EBF" w:rsidP="00D75704">
      <w:pPr>
        <w:pStyle w:val="ImageCaption"/>
        <w:rPr>
          <w:rFonts w:ascii="Times New Roman" w:hAnsi="Times New Roman" w:cs="Times New Roman"/>
        </w:rPr>
      </w:pPr>
      <w:r w:rsidRPr="00705BD2">
        <w:rPr>
          <w:rFonts w:ascii="Times New Roman" w:hAnsi="Times New Roman" w:cs="Times New Roman"/>
        </w:rPr>
        <w:t>Figure B3: Phi estimates for coarsened questions about race and gender</w:t>
      </w:r>
      <w:r w:rsidR="00D75704" w:rsidRPr="00705BD2">
        <w:rPr>
          <w:rFonts w:ascii="Times New Roman" w:hAnsi="Times New Roman" w:cs="Times New Roman"/>
        </w:rPr>
        <w:t>, with 95 percent confidence intervals. Estimates preferring the phi = .5 constraint are constrained to .5</w:t>
      </w:r>
      <w:r w:rsidRPr="00705BD2">
        <w:rPr>
          <w:rFonts w:ascii="Times New Roman" w:hAnsi="Times New Roman" w:cs="Times New Roman"/>
        </w:rPr>
        <w:t>.</w:t>
      </w:r>
    </w:p>
    <w:sectPr w:rsidR="00AF5EBF" w:rsidRPr="00705BD2">
      <w:footerReference w:type="even" r:id="rId23"/>
      <w:footerReference w:type="default" r:id="rId2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Microsoft Office User" w:date="2019-10-25T09:47:00Z" w:initials="MOU">
    <w:p w14:paraId="1C7E839B" w14:textId="77777777" w:rsidR="00FA51FF" w:rsidRDefault="00FA51FF">
      <w:pPr>
        <w:pStyle w:val="CommentText"/>
      </w:pPr>
      <w:r>
        <w:rPr>
          <w:rStyle w:val="CommentReference"/>
        </w:rPr>
        <w:annotationRef/>
      </w:r>
      <w:r>
        <w:t>Social theory</w:t>
      </w:r>
    </w:p>
  </w:comment>
  <w:comment w:id="125" w:author="Microsoft Office User" w:date="2019-10-21T13:03:00Z" w:initials="MOU">
    <w:p w14:paraId="4ECE0C10" w14:textId="77777777" w:rsidR="00FA51FF" w:rsidRDefault="00FA51FF">
      <w:pPr>
        <w:pStyle w:val="CommentText"/>
      </w:pPr>
      <w:r>
        <w:rPr>
          <w:rStyle w:val="CommentReference"/>
        </w:rPr>
        <w:annotationRef/>
      </w:r>
      <w:r>
        <w:t>In contrast to general arguments that survey methods are unreliable and tell us nothing about individuals, we find that while individuals exhibit substantial short-term fluctuations in their opinions over time, individuals have a general baseline around which they hover, and that using responses from the first two waves is pretty good at predicting responses to a third.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7E839B" w15:done="0"/>
  <w15:commentEx w15:paraId="4ECE0C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7E839B" w16cid:durableId="215D4337"/>
  <w16cid:commentId w16cid:paraId="4ECE0C10" w16cid:durableId="21582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A4F14" w14:textId="77777777" w:rsidR="00CE314D" w:rsidRDefault="00CE314D">
      <w:pPr>
        <w:spacing w:after="0"/>
      </w:pPr>
      <w:r>
        <w:separator/>
      </w:r>
    </w:p>
  </w:endnote>
  <w:endnote w:type="continuationSeparator" w:id="0">
    <w:p w14:paraId="6EC0CAF4" w14:textId="77777777" w:rsidR="00CE314D" w:rsidRDefault="00CE31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3430"/>
      <w:docPartObj>
        <w:docPartGallery w:val="Page Numbers (Bottom of Page)"/>
        <w:docPartUnique/>
      </w:docPartObj>
    </w:sdtPr>
    <w:sdtContent>
      <w:p w14:paraId="1EA00452" w14:textId="77777777" w:rsidR="00FA51FF" w:rsidRDefault="00FA51FF" w:rsidP="00140C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D278C1" w14:textId="77777777" w:rsidR="00FA51FF" w:rsidRDefault="00FA5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2996709"/>
      <w:docPartObj>
        <w:docPartGallery w:val="Page Numbers (Bottom of Page)"/>
        <w:docPartUnique/>
      </w:docPartObj>
    </w:sdtPr>
    <w:sdtContent>
      <w:p w14:paraId="54EC0C7B" w14:textId="77777777" w:rsidR="00FA51FF" w:rsidRPr="00B436BE" w:rsidRDefault="00FA51FF" w:rsidP="00140C49">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Pr="00B436BE">
          <w:rPr>
            <w:rStyle w:val="PageNumber"/>
            <w:rFonts w:ascii="Times New Roman" w:hAnsi="Times New Roman" w:cs="Times New Roman"/>
            <w:noProof/>
          </w:rPr>
          <w:t>1</w:t>
        </w:r>
        <w:r w:rsidRPr="00B436BE">
          <w:rPr>
            <w:rStyle w:val="PageNumber"/>
            <w:rFonts w:ascii="Times New Roman" w:hAnsi="Times New Roman" w:cs="Times New Roman"/>
          </w:rPr>
          <w:fldChar w:fldCharType="end"/>
        </w:r>
      </w:p>
    </w:sdtContent>
  </w:sdt>
  <w:p w14:paraId="7EA7A5F1" w14:textId="77777777" w:rsidR="00FA51FF" w:rsidRDefault="00FA5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44C9F" w14:textId="77777777" w:rsidR="00CE314D" w:rsidRDefault="00CE314D">
      <w:r>
        <w:separator/>
      </w:r>
    </w:p>
  </w:footnote>
  <w:footnote w:type="continuationSeparator" w:id="0">
    <w:p w14:paraId="2ACBEC01" w14:textId="77777777" w:rsidR="00CE314D" w:rsidRDefault="00CE3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8CACA0"/>
    <w:multiLevelType w:val="multilevel"/>
    <w:tmpl w:val="4C20F2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A4E1476"/>
    <w:multiLevelType w:val="hybridMultilevel"/>
    <w:tmpl w:val="4E522062"/>
    <w:lvl w:ilvl="0" w:tplc="21504F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3E2"/>
    <w:multiLevelType w:val="hybridMultilevel"/>
    <w:tmpl w:val="C0A89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5170F"/>
    <w:multiLevelType w:val="hybridMultilevel"/>
    <w:tmpl w:val="7C124488"/>
    <w:lvl w:ilvl="0" w:tplc="21504F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531F4"/>
    <w:multiLevelType w:val="hybridMultilevel"/>
    <w:tmpl w:val="E62C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5377F"/>
    <w:multiLevelType w:val="hybridMultilevel"/>
    <w:tmpl w:val="3CBC8454"/>
    <w:lvl w:ilvl="0" w:tplc="21504F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00CA4"/>
    <w:multiLevelType w:val="hybridMultilevel"/>
    <w:tmpl w:val="D67E3B76"/>
    <w:lvl w:ilvl="0" w:tplc="81A64BB6">
      <w:start w:val="2019"/>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7"/>
  </w:num>
  <w:num w:numId="7">
    <w:abstractNumId w:val="5"/>
  </w:num>
  <w:num w:numId="8">
    <w:abstractNumId w:val="3"/>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282"/>
    <w:rsid w:val="00055307"/>
    <w:rsid w:val="00065323"/>
    <w:rsid w:val="00074AC0"/>
    <w:rsid w:val="00096AF4"/>
    <w:rsid w:val="000C1460"/>
    <w:rsid w:val="000C17FA"/>
    <w:rsid w:val="000C54E9"/>
    <w:rsid w:val="00140C49"/>
    <w:rsid w:val="001522AB"/>
    <w:rsid w:val="00153485"/>
    <w:rsid w:val="00185865"/>
    <w:rsid w:val="001A1598"/>
    <w:rsid w:val="001B5515"/>
    <w:rsid w:val="001C21F7"/>
    <w:rsid w:val="001D337A"/>
    <w:rsid w:val="00202C60"/>
    <w:rsid w:val="00222CAE"/>
    <w:rsid w:val="00251A7B"/>
    <w:rsid w:val="00272704"/>
    <w:rsid w:val="0027640B"/>
    <w:rsid w:val="002E1605"/>
    <w:rsid w:val="002E5E80"/>
    <w:rsid w:val="002F3967"/>
    <w:rsid w:val="00306B25"/>
    <w:rsid w:val="0032056F"/>
    <w:rsid w:val="0034447E"/>
    <w:rsid w:val="003768C5"/>
    <w:rsid w:val="003837B6"/>
    <w:rsid w:val="003A1E5C"/>
    <w:rsid w:val="00407401"/>
    <w:rsid w:val="00462987"/>
    <w:rsid w:val="00474687"/>
    <w:rsid w:val="00475F03"/>
    <w:rsid w:val="00485A03"/>
    <w:rsid w:val="00497A2F"/>
    <w:rsid w:val="004A1997"/>
    <w:rsid w:val="004A233C"/>
    <w:rsid w:val="004B362B"/>
    <w:rsid w:val="004C421D"/>
    <w:rsid w:val="004E29B3"/>
    <w:rsid w:val="00500F17"/>
    <w:rsid w:val="00503A9E"/>
    <w:rsid w:val="005256A9"/>
    <w:rsid w:val="00590D07"/>
    <w:rsid w:val="005B528C"/>
    <w:rsid w:val="005E4F67"/>
    <w:rsid w:val="005F3F12"/>
    <w:rsid w:val="00600C4D"/>
    <w:rsid w:val="00600D69"/>
    <w:rsid w:val="00611200"/>
    <w:rsid w:val="006177EB"/>
    <w:rsid w:val="00662197"/>
    <w:rsid w:val="006E776B"/>
    <w:rsid w:val="00705BD2"/>
    <w:rsid w:val="00726FF4"/>
    <w:rsid w:val="007475F5"/>
    <w:rsid w:val="00784D58"/>
    <w:rsid w:val="008101F4"/>
    <w:rsid w:val="00824AFC"/>
    <w:rsid w:val="0086240D"/>
    <w:rsid w:val="00865CC6"/>
    <w:rsid w:val="0089437A"/>
    <w:rsid w:val="00895F29"/>
    <w:rsid w:val="008A16B0"/>
    <w:rsid w:val="008D087B"/>
    <w:rsid w:val="008D6863"/>
    <w:rsid w:val="008E6906"/>
    <w:rsid w:val="009025D5"/>
    <w:rsid w:val="00905A1C"/>
    <w:rsid w:val="00905F3C"/>
    <w:rsid w:val="0097566C"/>
    <w:rsid w:val="00996767"/>
    <w:rsid w:val="009A0F77"/>
    <w:rsid w:val="009A56B3"/>
    <w:rsid w:val="009C6279"/>
    <w:rsid w:val="00A1141F"/>
    <w:rsid w:val="00A13830"/>
    <w:rsid w:val="00A31F85"/>
    <w:rsid w:val="00A40D82"/>
    <w:rsid w:val="00A6503E"/>
    <w:rsid w:val="00A82B20"/>
    <w:rsid w:val="00A86DFA"/>
    <w:rsid w:val="00AA0D25"/>
    <w:rsid w:val="00AD77BE"/>
    <w:rsid w:val="00AF5EBF"/>
    <w:rsid w:val="00B16251"/>
    <w:rsid w:val="00B3723B"/>
    <w:rsid w:val="00B4798C"/>
    <w:rsid w:val="00B65853"/>
    <w:rsid w:val="00B72533"/>
    <w:rsid w:val="00B7503C"/>
    <w:rsid w:val="00B85A94"/>
    <w:rsid w:val="00B85C00"/>
    <w:rsid w:val="00B86B75"/>
    <w:rsid w:val="00B8734E"/>
    <w:rsid w:val="00BA7567"/>
    <w:rsid w:val="00BC48D5"/>
    <w:rsid w:val="00BF4D63"/>
    <w:rsid w:val="00C21D64"/>
    <w:rsid w:val="00C36279"/>
    <w:rsid w:val="00C42253"/>
    <w:rsid w:val="00C47325"/>
    <w:rsid w:val="00C5385B"/>
    <w:rsid w:val="00C67D05"/>
    <w:rsid w:val="00C71DC5"/>
    <w:rsid w:val="00CA2FBB"/>
    <w:rsid w:val="00CE1062"/>
    <w:rsid w:val="00CE314D"/>
    <w:rsid w:val="00CF6C77"/>
    <w:rsid w:val="00D63E39"/>
    <w:rsid w:val="00D734E5"/>
    <w:rsid w:val="00D75704"/>
    <w:rsid w:val="00DC59A4"/>
    <w:rsid w:val="00DD41BE"/>
    <w:rsid w:val="00DF0F23"/>
    <w:rsid w:val="00E00874"/>
    <w:rsid w:val="00E14C10"/>
    <w:rsid w:val="00E315A3"/>
    <w:rsid w:val="00E564D1"/>
    <w:rsid w:val="00E7001D"/>
    <w:rsid w:val="00E74ACD"/>
    <w:rsid w:val="00E83B54"/>
    <w:rsid w:val="00EA4289"/>
    <w:rsid w:val="00EB4B1A"/>
    <w:rsid w:val="00F07672"/>
    <w:rsid w:val="00F14642"/>
    <w:rsid w:val="00F23FFE"/>
    <w:rsid w:val="00F4078A"/>
    <w:rsid w:val="00F80D1A"/>
    <w:rsid w:val="00F96B82"/>
    <w:rsid w:val="00FA51FF"/>
    <w:rsid w:val="00FC1B3B"/>
    <w:rsid w:val="00FC3C8C"/>
    <w:rsid w:val="00FC778A"/>
    <w:rsid w:val="00FD7959"/>
    <w:rsid w:val="00FE17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9FB80"/>
  <w15:docId w15:val="{4BF2616D-8CA9-E041-BF5D-18ADDD53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1C471C"/>
    <w:pPr>
      <w:keepNext/>
      <w:keepLines/>
      <w:spacing w:after="24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1C471C"/>
    <w:pPr>
      <w:keepNext/>
      <w:keepLines/>
      <w:spacing w:after="24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BodyText"/>
    <w:uiPriority w:val="9"/>
    <w:unhideWhenUsed/>
    <w:qFormat/>
    <w:rsid w:val="001C471C"/>
    <w:pPr>
      <w:keepNext/>
      <w:keepLines/>
      <w:spacing w:after="240"/>
      <w:outlineLvl w:val="2"/>
    </w:pPr>
    <w:rPr>
      <w:rFonts w:ascii="Times New Roman" w:eastAsiaTheme="majorEastAsia" w:hAnsi="Times New Roman" w:cs="Times New Roman"/>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 w:type="paragraph" w:styleId="EndnoteText">
    <w:name w:val="endnote text"/>
    <w:basedOn w:val="Normal"/>
    <w:link w:val="EndnoteTextChar"/>
    <w:semiHidden/>
    <w:unhideWhenUsed/>
    <w:rsid w:val="00A13830"/>
    <w:pPr>
      <w:spacing w:after="0"/>
    </w:pPr>
    <w:rPr>
      <w:sz w:val="20"/>
      <w:szCs w:val="20"/>
    </w:rPr>
  </w:style>
  <w:style w:type="character" w:customStyle="1" w:styleId="EndnoteTextChar">
    <w:name w:val="Endnote Text Char"/>
    <w:basedOn w:val="DefaultParagraphFont"/>
    <w:link w:val="EndnoteText"/>
    <w:semiHidden/>
    <w:rsid w:val="00A13830"/>
    <w:rPr>
      <w:sz w:val="20"/>
      <w:szCs w:val="20"/>
    </w:rPr>
  </w:style>
  <w:style w:type="character" w:styleId="EndnoteReference">
    <w:name w:val="endnote reference"/>
    <w:basedOn w:val="DefaultParagraphFont"/>
    <w:semiHidden/>
    <w:unhideWhenUsed/>
    <w:rsid w:val="00A13830"/>
    <w:rPr>
      <w:vertAlign w:val="superscript"/>
    </w:rPr>
  </w:style>
  <w:style w:type="paragraph" w:styleId="ListParagraph">
    <w:name w:val="List Paragraph"/>
    <w:basedOn w:val="Normal"/>
    <w:uiPriority w:val="34"/>
    <w:qFormat/>
    <w:rsid w:val="00A13830"/>
    <w:pPr>
      <w:ind w:left="720"/>
      <w:contextualSpacing/>
    </w:pPr>
  </w:style>
  <w:style w:type="character" w:customStyle="1" w:styleId="TitleChar">
    <w:name w:val="Title Char"/>
    <w:basedOn w:val="DefaultParagraphFont"/>
    <w:link w:val="Title"/>
    <w:rsid w:val="003768C5"/>
    <w:rPr>
      <w:rFonts w:ascii="Times New Roman" w:eastAsiaTheme="majorEastAsia" w:hAnsi="Times New Roman" w:cs="Times New Roman"/>
      <w:b/>
      <w:bCs/>
      <w:color w:val="000000" w:themeColor="text1"/>
      <w:sz w:val="36"/>
      <w:szCs w:val="36"/>
    </w:rPr>
  </w:style>
  <w:style w:type="character" w:styleId="CommentReference">
    <w:name w:val="annotation reference"/>
    <w:basedOn w:val="DefaultParagraphFont"/>
    <w:semiHidden/>
    <w:unhideWhenUsed/>
    <w:rsid w:val="00F80D1A"/>
    <w:rPr>
      <w:sz w:val="16"/>
      <w:szCs w:val="16"/>
    </w:rPr>
  </w:style>
  <w:style w:type="paragraph" w:styleId="CommentText">
    <w:name w:val="annotation text"/>
    <w:basedOn w:val="Normal"/>
    <w:link w:val="CommentTextChar"/>
    <w:semiHidden/>
    <w:unhideWhenUsed/>
    <w:rsid w:val="00F80D1A"/>
    <w:rPr>
      <w:sz w:val="20"/>
      <w:szCs w:val="20"/>
    </w:rPr>
  </w:style>
  <w:style w:type="character" w:customStyle="1" w:styleId="CommentTextChar">
    <w:name w:val="Comment Text Char"/>
    <w:basedOn w:val="DefaultParagraphFont"/>
    <w:link w:val="CommentText"/>
    <w:semiHidden/>
    <w:rsid w:val="00F80D1A"/>
    <w:rPr>
      <w:sz w:val="20"/>
      <w:szCs w:val="20"/>
    </w:rPr>
  </w:style>
  <w:style w:type="paragraph" w:styleId="CommentSubject">
    <w:name w:val="annotation subject"/>
    <w:basedOn w:val="CommentText"/>
    <w:next w:val="CommentText"/>
    <w:link w:val="CommentSubjectChar"/>
    <w:semiHidden/>
    <w:unhideWhenUsed/>
    <w:rsid w:val="00F80D1A"/>
    <w:rPr>
      <w:b/>
      <w:bCs/>
    </w:rPr>
  </w:style>
  <w:style w:type="character" w:customStyle="1" w:styleId="CommentSubjectChar">
    <w:name w:val="Comment Subject Char"/>
    <w:basedOn w:val="CommentTextChar"/>
    <w:link w:val="CommentSubject"/>
    <w:semiHidden/>
    <w:rsid w:val="00F80D1A"/>
    <w:rPr>
      <w:b/>
      <w:bCs/>
      <w:sz w:val="20"/>
      <w:szCs w:val="20"/>
    </w:rPr>
  </w:style>
  <w:style w:type="paragraph" w:styleId="BalloonText">
    <w:name w:val="Balloon Text"/>
    <w:basedOn w:val="Normal"/>
    <w:link w:val="BalloonTextChar"/>
    <w:semiHidden/>
    <w:unhideWhenUsed/>
    <w:rsid w:val="00F80D1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80D1A"/>
    <w:rPr>
      <w:rFonts w:ascii="Times New Roman" w:hAnsi="Times New Roman" w:cs="Times New Roman"/>
      <w:sz w:val="18"/>
      <w:szCs w:val="18"/>
    </w:rPr>
  </w:style>
  <w:style w:type="table" w:styleId="TableGrid">
    <w:name w:val="Table Grid"/>
    <w:basedOn w:val="TableNormal"/>
    <w:uiPriority w:val="39"/>
    <w:rsid w:val="0015348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4A19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B7FF6-0F77-AB45-82CC-480C8362B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4188</TotalTime>
  <Pages>52</Pages>
  <Words>12797</Words>
  <Characters>72945</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Measuring Stability and Change in Personal Culture Using Panel Data</vt:lpstr>
    </vt:vector>
  </TitlesOfParts>
  <Company/>
  <LinksUpToDate>false</LinksUpToDate>
  <CharactersWithSpaces>85571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Stability and Change in Personal Culture Using Panel Data</dc:title>
  <dc:creator>Kevin Kiley; Stephen Vaisey</dc:creator>
  <cp:lastModifiedBy>Microsoft Office User</cp:lastModifiedBy>
  <cp:revision>24</cp:revision>
  <dcterms:created xsi:type="dcterms:W3CDTF">2019-06-24T21:46:00Z</dcterms:created>
  <dcterms:modified xsi:type="dcterms:W3CDTF">2019-11-13T20:55:00Z</dcterms:modified>
</cp:coreProperties>
</file>