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24F" w:rsidRPr="007B4BD2" w:rsidRDefault="00E00D4C">
      <w:pPr>
        <w:rPr>
          <w:rFonts w:ascii="Times New Roman" w:hAnsi="Times New Roman" w:cs="Times New Roman"/>
          <w:b/>
          <w:bCs/>
        </w:rPr>
      </w:pPr>
      <w:bookmarkStart w:id="0" w:name="_GoBack"/>
      <w:bookmarkEnd w:id="0"/>
      <w:r w:rsidRPr="007B4BD2">
        <w:rPr>
          <w:rFonts w:ascii="Times New Roman" w:hAnsi="Times New Roman" w:cs="Times New Roman"/>
          <w:b/>
          <w:bCs/>
        </w:rPr>
        <w:t>Revision Memo</w:t>
      </w:r>
    </w:p>
    <w:p w:rsidR="00E00D4C" w:rsidRPr="007B4BD2" w:rsidRDefault="00E00D4C">
      <w:pPr>
        <w:rPr>
          <w:rFonts w:ascii="Times New Roman" w:hAnsi="Times New Roman" w:cs="Times New Roman"/>
          <w:b/>
          <w:bCs/>
        </w:rPr>
      </w:pPr>
    </w:p>
    <w:p w:rsidR="007B4BD2" w:rsidRPr="007B4BD2" w:rsidRDefault="007B4BD2">
      <w:pPr>
        <w:rPr>
          <w:rFonts w:ascii="Times New Roman" w:hAnsi="Times New Roman" w:cs="Times New Roman"/>
        </w:rPr>
      </w:pPr>
      <w:r w:rsidRPr="007B4BD2">
        <w:rPr>
          <w:rFonts w:ascii="Times New Roman" w:hAnsi="Times New Roman" w:cs="Times New Roman"/>
        </w:rPr>
        <w:t xml:space="preserve">Omar </w:t>
      </w:r>
      <w:proofErr w:type="spellStart"/>
      <w:r w:rsidRPr="007B4BD2">
        <w:rPr>
          <w:rFonts w:ascii="Times New Roman" w:hAnsi="Times New Roman" w:cs="Times New Roman"/>
        </w:rPr>
        <w:t>Lizardo</w:t>
      </w:r>
      <w:proofErr w:type="spellEnd"/>
      <w:r w:rsidRPr="007B4BD2">
        <w:rPr>
          <w:rFonts w:ascii="Times New Roman" w:hAnsi="Times New Roman" w:cs="Times New Roman"/>
        </w:rPr>
        <w:t xml:space="preserve">, Rory McVeigh, and Sarah </w:t>
      </w:r>
      <w:proofErr w:type="spellStart"/>
      <w:r w:rsidRPr="007B4BD2">
        <w:rPr>
          <w:rFonts w:ascii="Times New Roman" w:hAnsi="Times New Roman" w:cs="Times New Roman"/>
        </w:rPr>
        <w:t>Mustillo</w:t>
      </w:r>
      <w:proofErr w:type="spellEnd"/>
      <w:r w:rsidRPr="007B4BD2">
        <w:rPr>
          <w:rFonts w:ascii="Times New Roman" w:hAnsi="Times New Roman" w:cs="Times New Roman"/>
        </w:rPr>
        <w:t>, Editors, American Sociological Review</w:t>
      </w:r>
    </w:p>
    <w:p w:rsidR="007B4BD2" w:rsidRPr="007B4BD2" w:rsidRDefault="007B4BD2">
      <w:pPr>
        <w:rPr>
          <w:rFonts w:ascii="Times New Roman" w:hAnsi="Times New Roman" w:cs="Times New Roman"/>
        </w:rPr>
      </w:pPr>
    </w:p>
    <w:p w:rsidR="00E00D4C" w:rsidRPr="007B4BD2" w:rsidRDefault="007B4BD2">
      <w:pPr>
        <w:rPr>
          <w:rFonts w:ascii="Times New Roman" w:hAnsi="Times New Roman" w:cs="Times New Roman"/>
        </w:rPr>
      </w:pPr>
      <w:r w:rsidRPr="007B4BD2">
        <w:rPr>
          <w:rFonts w:ascii="Times New Roman" w:hAnsi="Times New Roman" w:cs="Times New Roman"/>
        </w:rPr>
        <w:t>Re: “</w:t>
      </w:r>
      <w:r w:rsidRPr="007B4BD2">
        <w:rPr>
          <w:rFonts w:ascii="Times New Roman" w:eastAsia="Times New Roman" w:hAnsi="Times New Roman" w:cs="Times New Roman"/>
          <w:color w:val="222222"/>
          <w:shd w:val="clear" w:color="auto" w:fill="FFFFFF"/>
        </w:rPr>
        <w:t>Measuring Stability and Change in Personal Culture Using Panel Data”</w:t>
      </w:r>
      <w:r w:rsidRPr="007B4BD2">
        <w:rPr>
          <w:rFonts w:ascii="Times New Roman" w:hAnsi="Times New Roman" w:cs="Times New Roman"/>
        </w:rPr>
        <w:br/>
      </w:r>
    </w:p>
    <w:p w:rsidR="00BE649E" w:rsidRPr="007B4BD2" w:rsidRDefault="00BE649E">
      <w:pPr>
        <w:rPr>
          <w:rFonts w:ascii="Times New Roman" w:hAnsi="Times New Roman" w:cs="Times New Roman"/>
        </w:rPr>
      </w:pPr>
      <w:r w:rsidRPr="007B4BD2">
        <w:rPr>
          <w:rFonts w:ascii="Times New Roman" w:hAnsi="Times New Roman" w:cs="Times New Roman"/>
        </w:rPr>
        <w:t xml:space="preserve">The reviewers and editors </w:t>
      </w:r>
      <w:r w:rsidR="00B71086">
        <w:rPr>
          <w:rFonts w:ascii="Times New Roman" w:hAnsi="Times New Roman" w:cs="Times New Roman"/>
        </w:rPr>
        <w:t>pointed out</w:t>
      </w:r>
      <w:r w:rsidR="00B71086" w:rsidRPr="007B4BD2">
        <w:rPr>
          <w:rFonts w:ascii="Times New Roman" w:hAnsi="Times New Roman" w:cs="Times New Roman"/>
        </w:rPr>
        <w:t xml:space="preserve"> </w:t>
      </w:r>
      <w:r w:rsidRPr="007B4BD2">
        <w:rPr>
          <w:rFonts w:ascii="Times New Roman" w:hAnsi="Times New Roman" w:cs="Times New Roman"/>
        </w:rPr>
        <w:t>three major issues</w:t>
      </w:r>
      <w:r w:rsidR="00B71086">
        <w:rPr>
          <w:rFonts w:ascii="Times New Roman" w:hAnsi="Times New Roman" w:cs="Times New Roman"/>
        </w:rPr>
        <w:t xml:space="preserve"> as well as</w:t>
      </w:r>
      <w:r w:rsidRPr="007B4BD2">
        <w:rPr>
          <w:rFonts w:ascii="Times New Roman" w:hAnsi="Times New Roman" w:cs="Times New Roman"/>
        </w:rPr>
        <w:t xml:space="preserve"> a handful </w:t>
      </w:r>
      <w:r w:rsidR="00866EEC" w:rsidRPr="007B4BD2">
        <w:rPr>
          <w:rFonts w:ascii="Times New Roman" w:hAnsi="Times New Roman" w:cs="Times New Roman"/>
        </w:rPr>
        <w:t>of more specific issues</w:t>
      </w:r>
      <w:r w:rsidRPr="007B4BD2">
        <w:rPr>
          <w:rFonts w:ascii="Times New Roman" w:hAnsi="Times New Roman" w:cs="Times New Roman"/>
        </w:rPr>
        <w:t>. We discuss these major issues first, and the</w:t>
      </w:r>
      <w:r w:rsidR="00B71086">
        <w:rPr>
          <w:rFonts w:ascii="Times New Roman" w:hAnsi="Times New Roman" w:cs="Times New Roman"/>
        </w:rPr>
        <w:t>n</w:t>
      </w:r>
      <w:r w:rsidRPr="007B4BD2">
        <w:rPr>
          <w:rFonts w:ascii="Times New Roman" w:hAnsi="Times New Roman" w:cs="Times New Roman"/>
        </w:rPr>
        <w:t xml:space="preserve"> include a detailed list of the more minor changes.</w:t>
      </w:r>
    </w:p>
    <w:p w:rsidR="00585CAC" w:rsidRPr="007B4BD2" w:rsidRDefault="00585CAC">
      <w:pPr>
        <w:rPr>
          <w:rFonts w:ascii="Times New Roman" w:hAnsi="Times New Roman" w:cs="Times New Roman"/>
        </w:rPr>
      </w:pPr>
    </w:p>
    <w:p w:rsidR="00585CAC" w:rsidRPr="007B4BD2" w:rsidRDefault="00866EEC">
      <w:pPr>
        <w:rPr>
          <w:rFonts w:ascii="Times New Roman" w:hAnsi="Times New Roman" w:cs="Times New Roman"/>
        </w:rPr>
      </w:pPr>
      <w:r w:rsidRPr="007B4BD2">
        <w:rPr>
          <w:rFonts w:ascii="Times New Roman" w:hAnsi="Times New Roman" w:cs="Times New Roman"/>
        </w:rPr>
        <w:t>First, b</w:t>
      </w:r>
      <w:r w:rsidR="00BE649E" w:rsidRPr="007B4BD2">
        <w:rPr>
          <w:rFonts w:ascii="Times New Roman" w:hAnsi="Times New Roman" w:cs="Times New Roman"/>
        </w:rPr>
        <w:t>oth the</w:t>
      </w:r>
      <w:r w:rsidR="00585CAC" w:rsidRPr="007B4BD2">
        <w:rPr>
          <w:rFonts w:ascii="Times New Roman" w:hAnsi="Times New Roman" w:cs="Times New Roman"/>
        </w:rPr>
        <w:t xml:space="preserve"> reviewers</w:t>
      </w:r>
      <w:r w:rsidR="00BE649E" w:rsidRPr="007B4BD2">
        <w:rPr>
          <w:rFonts w:ascii="Times New Roman" w:hAnsi="Times New Roman" w:cs="Times New Roman"/>
        </w:rPr>
        <w:t xml:space="preserve"> and editors</w:t>
      </w:r>
      <w:r w:rsidR="00585CAC" w:rsidRPr="007B4BD2">
        <w:rPr>
          <w:rFonts w:ascii="Times New Roman" w:hAnsi="Times New Roman" w:cs="Times New Roman"/>
        </w:rPr>
        <w:t xml:space="preserve"> were concerned that </w:t>
      </w:r>
      <w:r w:rsidR="00E00D4C" w:rsidRPr="007B4BD2">
        <w:rPr>
          <w:rFonts w:ascii="Times New Roman" w:hAnsi="Times New Roman" w:cs="Times New Roman"/>
        </w:rPr>
        <w:t xml:space="preserve">our paper was too narrowly tailored and that </w:t>
      </w:r>
      <w:r w:rsidR="00585CAC" w:rsidRPr="007B4BD2">
        <w:rPr>
          <w:rFonts w:ascii="Times New Roman" w:hAnsi="Times New Roman" w:cs="Times New Roman"/>
        </w:rPr>
        <w:t xml:space="preserve">we were not speaking to a broad enough range of concerns and sociological theories. </w:t>
      </w:r>
      <w:r w:rsidR="00B71086">
        <w:rPr>
          <w:rFonts w:ascii="Times New Roman" w:hAnsi="Times New Roman" w:cs="Times New Roman"/>
        </w:rPr>
        <w:t xml:space="preserve">We agreed with that critique. </w:t>
      </w:r>
      <w:r w:rsidRPr="007B4BD2">
        <w:rPr>
          <w:rFonts w:ascii="Times New Roman" w:hAnsi="Times New Roman" w:cs="Times New Roman"/>
        </w:rPr>
        <w:t>In our revision, we</w:t>
      </w:r>
      <w:r w:rsidR="00585CAC" w:rsidRPr="007B4BD2">
        <w:rPr>
          <w:rFonts w:ascii="Times New Roman" w:hAnsi="Times New Roman" w:cs="Times New Roman"/>
        </w:rPr>
        <w:t xml:space="preserve"> have </w:t>
      </w:r>
      <w:r w:rsidR="00B71086">
        <w:rPr>
          <w:rFonts w:ascii="Times New Roman" w:hAnsi="Times New Roman" w:cs="Times New Roman"/>
        </w:rPr>
        <w:t xml:space="preserve">therefore </w:t>
      </w:r>
      <w:r w:rsidR="00BE649E" w:rsidRPr="007B4BD2">
        <w:rPr>
          <w:rFonts w:ascii="Times New Roman" w:hAnsi="Times New Roman" w:cs="Times New Roman"/>
        </w:rPr>
        <w:t xml:space="preserve">significantly </w:t>
      </w:r>
      <w:r w:rsidR="00B71086">
        <w:rPr>
          <w:rFonts w:ascii="Times New Roman" w:hAnsi="Times New Roman" w:cs="Times New Roman"/>
        </w:rPr>
        <w:t>expanded</w:t>
      </w:r>
      <w:r w:rsidR="00B71086" w:rsidRPr="007B4BD2">
        <w:rPr>
          <w:rFonts w:ascii="Times New Roman" w:hAnsi="Times New Roman" w:cs="Times New Roman"/>
        </w:rPr>
        <w:t xml:space="preserve"> </w:t>
      </w:r>
      <w:r w:rsidR="00585CAC" w:rsidRPr="007B4BD2">
        <w:rPr>
          <w:rFonts w:ascii="Times New Roman" w:hAnsi="Times New Roman" w:cs="Times New Roman"/>
        </w:rPr>
        <w:t xml:space="preserve">the framing of our argument. We now position the settled dispositions and active updating models </w:t>
      </w:r>
      <w:r w:rsidR="00D804B0" w:rsidRPr="007B4BD2">
        <w:rPr>
          <w:rFonts w:ascii="Times New Roman" w:hAnsi="Times New Roman" w:cs="Times New Roman"/>
        </w:rPr>
        <w:t>as</w:t>
      </w:r>
      <w:r w:rsidR="00585CAC" w:rsidRPr="007B4BD2">
        <w:rPr>
          <w:rFonts w:ascii="Times New Roman" w:hAnsi="Times New Roman" w:cs="Times New Roman"/>
        </w:rPr>
        <w:t xml:space="preserve"> underlying a number of theoretical debates in the social sciences about </w:t>
      </w:r>
      <w:r w:rsidR="00D804B0" w:rsidRPr="007B4BD2">
        <w:rPr>
          <w:rFonts w:ascii="Times New Roman" w:hAnsi="Times New Roman" w:cs="Times New Roman"/>
        </w:rPr>
        <w:t>belief formation</w:t>
      </w:r>
      <w:r w:rsidRPr="007B4BD2">
        <w:rPr>
          <w:rFonts w:ascii="Times New Roman" w:hAnsi="Times New Roman" w:cs="Times New Roman"/>
        </w:rPr>
        <w:t xml:space="preserve"> and </w:t>
      </w:r>
      <w:r w:rsidR="00585CAC" w:rsidRPr="007B4BD2">
        <w:rPr>
          <w:rFonts w:ascii="Times New Roman" w:hAnsi="Times New Roman" w:cs="Times New Roman"/>
        </w:rPr>
        <w:t>public opinion change</w:t>
      </w:r>
      <w:r w:rsidR="00BE649E" w:rsidRPr="007B4BD2">
        <w:rPr>
          <w:rFonts w:ascii="Times New Roman" w:hAnsi="Times New Roman" w:cs="Times New Roman"/>
        </w:rPr>
        <w:t>, in addition to the major debate in cultural sociology that we previously discussed</w:t>
      </w:r>
      <w:r w:rsidR="00585CAC" w:rsidRPr="007B4BD2">
        <w:rPr>
          <w:rFonts w:ascii="Times New Roman" w:hAnsi="Times New Roman" w:cs="Times New Roman"/>
        </w:rPr>
        <w:t>. This required major revisions of our introduction, theoretical background, and discussion section</w:t>
      </w:r>
      <w:r w:rsidRPr="007B4BD2">
        <w:rPr>
          <w:rFonts w:ascii="Times New Roman" w:hAnsi="Times New Roman" w:cs="Times New Roman"/>
        </w:rPr>
        <w:t>s</w:t>
      </w:r>
      <w:r w:rsidR="00585CAC" w:rsidRPr="007B4BD2">
        <w:rPr>
          <w:rFonts w:ascii="Times New Roman" w:hAnsi="Times New Roman" w:cs="Times New Roman"/>
        </w:rPr>
        <w:t>, and we create a new sub-section of our results to focus specifically on attitudes and opinions about politics</w:t>
      </w:r>
      <w:r w:rsidRPr="007B4BD2">
        <w:rPr>
          <w:rFonts w:ascii="Times New Roman" w:hAnsi="Times New Roman" w:cs="Times New Roman"/>
        </w:rPr>
        <w:t>, where many of these debate originate</w:t>
      </w:r>
      <w:r w:rsidR="00A01EB0" w:rsidRPr="007B4BD2">
        <w:rPr>
          <w:rFonts w:ascii="Times New Roman" w:hAnsi="Times New Roman" w:cs="Times New Roman"/>
        </w:rPr>
        <w:t>, and that we suspect some readers will be interested in</w:t>
      </w:r>
      <w:r w:rsidR="00585CAC" w:rsidRPr="007B4BD2">
        <w:rPr>
          <w:rFonts w:ascii="Times New Roman" w:hAnsi="Times New Roman" w:cs="Times New Roman"/>
        </w:rPr>
        <w:t xml:space="preserve">. </w:t>
      </w:r>
      <w:r w:rsidR="00BE649E" w:rsidRPr="007B4BD2">
        <w:rPr>
          <w:rFonts w:ascii="Times New Roman" w:hAnsi="Times New Roman" w:cs="Times New Roman"/>
        </w:rPr>
        <w:t>However, while this has expanded these sections</w:t>
      </w:r>
      <w:r w:rsidR="00B71086">
        <w:rPr>
          <w:rFonts w:ascii="Times New Roman" w:hAnsi="Times New Roman" w:cs="Times New Roman"/>
        </w:rPr>
        <w:t xml:space="preserve"> slightly</w:t>
      </w:r>
      <w:r w:rsidR="00BE649E" w:rsidRPr="007B4BD2">
        <w:rPr>
          <w:rFonts w:ascii="Times New Roman" w:hAnsi="Times New Roman" w:cs="Times New Roman"/>
        </w:rPr>
        <w:t>, we do not view these changes as “theoretical bloat.” We believe the paper maintains its cohesion despite this expansion.</w:t>
      </w:r>
    </w:p>
    <w:p w:rsidR="00D804B0" w:rsidRPr="007B4BD2" w:rsidRDefault="00D804B0">
      <w:pPr>
        <w:rPr>
          <w:rFonts w:ascii="Times New Roman" w:hAnsi="Times New Roman" w:cs="Times New Roman"/>
        </w:rPr>
      </w:pPr>
    </w:p>
    <w:p w:rsidR="00585CAC" w:rsidRPr="007B4BD2" w:rsidRDefault="00D804B0">
      <w:pPr>
        <w:rPr>
          <w:rFonts w:ascii="Times New Roman" w:hAnsi="Times New Roman" w:cs="Times New Roman"/>
        </w:rPr>
      </w:pPr>
      <w:r w:rsidRPr="007B4BD2">
        <w:rPr>
          <w:rFonts w:ascii="Times New Roman" w:hAnsi="Times New Roman" w:cs="Times New Roman"/>
        </w:rPr>
        <w:t xml:space="preserve">This change required us to introduce a second term to our </w:t>
      </w:r>
      <w:r w:rsidR="00E00D4C" w:rsidRPr="007B4BD2">
        <w:rPr>
          <w:rFonts w:ascii="Times New Roman" w:hAnsi="Times New Roman" w:cs="Times New Roman"/>
        </w:rPr>
        <w:t>framing</w:t>
      </w:r>
      <w:r w:rsidRPr="007B4BD2">
        <w:rPr>
          <w:rFonts w:ascii="Times New Roman" w:hAnsi="Times New Roman" w:cs="Times New Roman"/>
        </w:rPr>
        <w:t xml:space="preserve">, </w:t>
      </w:r>
      <w:r w:rsidRPr="007B4BD2">
        <w:rPr>
          <w:rFonts w:ascii="Times New Roman" w:hAnsi="Times New Roman" w:cs="Times New Roman"/>
          <w:i/>
          <w:iCs/>
        </w:rPr>
        <w:t>consistency</w:t>
      </w:r>
      <w:r w:rsidRPr="007B4BD2">
        <w:rPr>
          <w:rFonts w:ascii="Times New Roman" w:hAnsi="Times New Roman" w:cs="Times New Roman"/>
        </w:rPr>
        <w:t>, which reflects the departure of responses from randomness</w:t>
      </w:r>
      <w:r w:rsidR="00B71086">
        <w:rPr>
          <w:rFonts w:ascii="Times New Roman" w:hAnsi="Times New Roman" w:cs="Times New Roman"/>
        </w:rPr>
        <w:t xml:space="preserve"> (see p. 9)</w:t>
      </w:r>
      <w:r w:rsidRPr="007B4BD2">
        <w:rPr>
          <w:rFonts w:ascii="Times New Roman" w:hAnsi="Times New Roman" w:cs="Times New Roman"/>
        </w:rPr>
        <w:t>.</w:t>
      </w:r>
      <w:r w:rsidR="00D66ABD" w:rsidRPr="007B4BD2">
        <w:rPr>
          <w:rFonts w:ascii="Times New Roman" w:hAnsi="Times New Roman" w:cs="Times New Roman"/>
        </w:rPr>
        <w:t xml:space="preserve"> Existing theories of attitude change make predictions on both the level of updating and this degree of consistency.</w:t>
      </w:r>
      <w:r w:rsidRPr="007B4BD2">
        <w:rPr>
          <w:rFonts w:ascii="Times New Roman" w:hAnsi="Times New Roman" w:cs="Times New Roman"/>
        </w:rPr>
        <w:t xml:space="preserve"> This concept was already captured in our results with the </w:t>
      </w:r>
      <w:r w:rsidR="00B71086">
        <w:rPr>
          <w:rFonts w:ascii="Times New Roman" w:hAnsi="Times New Roman" w:cs="Times New Roman"/>
        </w:rPr>
        <w:t>beta</w:t>
      </w:r>
      <w:r w:rsidR="00B71086" w:rsidRPr="007B4BD2">
        <w:rPr>
          <w:rFonts w:ascii="Times New Roman" w:hAnsi="Times New Roman" w:cs="Times New Roman"/>
        </w:rPr>
        <w:t xml:space="preserve"> </w:t>
      </w:r>
      <w:r w:rsidRPr="007B4BD2">
        <w:rPr>
          <w:rFonts w:ascii="Times New Roman" w:hAnsi="Times New Roman" w:cs="Times New Roman"/>
        </w:rPr>
        <w:t>estimate</w:t>
      </w:r>
      <w:r w:rsidR="00D66ABD" w:rsidRPr="007B4BD2">
        <w:rPr>
          <w:rFonts w:ascii="Times New Roman" w:hAnsi="Times New Roman" w:cs="Times New Roman"/>
        </w:rPr>
        <w:t>, and we discuss these results in greater detail as well</w:t>
      </w:r>
      <w:r w:rsidRPr="007B4BD2">
        <w:rPr>
          <w:rFonts w:ascii="Times New Roman" w:hAnsi="Times New Roman" w:cs="Times New Roman"/>
        </w:rPr>
        <w:t xml:space="preserve">. </w:t>
      </w:r>
      <w:r w:rsidR="00D66ABD" w:rsidRPr="007B4BD2">
        <w:rPr>
          <w:rFonts w:ascii="Times New Roman" w:hAnsi="Times New Roman" w:cs="Times New Roman"/>
        </w:rPr>
        <w:t xml:space="preserve">We believe this helps us address Reviewer 3’s confusion over differences in the beta and phi estimates, and what they show. </w:t>
      </w:r>
      <w:r w:rsidR="00B71086">
        <w:rPr>
          <w:rFonts w:ascii="Times New Roman" w:hAnsi="Times New Roman" w:cs="Times New Roman"/>
        </w:rPr>
        <w:t>We thank the reviewer for this chance to clarify our meaning.</w:t>
      </w:r>
    </w:p>
    <w:p w:rsidR="00E00D4C" w:rsidRPr="007B4BD2" w:rsidRDefault="00E00D4C">
      <w:pPr>
        <w:rPr>
          <w:rFonts w:ascii="Times New Roman" w:hAnsi="Times New Roman" w:cs="Times New Roman"/>
        </w:rPr>
      </w:pPr>
    </w:p>
    <w:p w:rsidR="00E00D4C" w:rsidRPr="007B4BD2" w:rsidRDefault="00E00D4C">
      <w:pPr>
        <w:rPr>
          <w:rFonts w:ascii="Times New Roman" w:hAnsi="Times New Roman" w:cs="Times New Roman"/>
        </w:rPr>
      </w:pPr>
      <w:r w:rsidRPr="007B4BD2">
        <w:rPr>
          <w:rFonts w:ascii="Times New Roman" w:hAnsi="Times New Roman" w:cs="Times New Roman"/>
        </w:rPr>
        <w:t>We believe this revised framing, specifically our connection to diverse debates in political science, political sociology, and public opinion research, addresses a key concern of Reviewer 2</w:t>
      </w:r>
      <w:r w:rsidR="00B71086">
        <w:rPr>
          <w:rFonts w:ascii="Times New Roman" w:hAnsi="Times New Roman" w:cs="Times New Roman"/>
        </w:rPr>
        <w:t>.</w:t>
      </w:r>
      <w:r w:rsidRPr="007B4BD2">
        <w:rPr>
          <w:rFonts w:ascii="Times New Roman" w:hAnsi="Times New Roman" w:cs="Times New Roman"/>
        </w:rPr>
        <w:t xml:space="preserve"> </w:t>
      </w:r>
      <w:r w:rsidR="00B71086">
        <w:rPr>
          <w:rFonts w:ascii="Times New Roman" w:hAnsi="Times New Roman" w:cs="Times New Roman"/>
        </w:rPr>
        <w:t>We also trust that these revisions have addressed</w:t>
      </w:r>
      <w:r w:rsidRPr="007B4BD2">
        <w:rPr>
          <w:rFonts w:ascii="Times New Roman" w:hAnsi="Times New Roman" w:cs="Times New Roman"/>
        </w:rPr>
        <w:t xml:space="preserve"> Reviewer 3’s </w:t>
      </w:r>
      <w:r w:rsidR="00B71086">
        <w:rPr>
          <w:rFonts w:ascii="Times New Roman" w:hAnsi="Times New Roman" w:cs="Times New Roman"/>
        </w:rPr>
        <w:t>(quite reasonable)</w:t>
      </w:r>
      <w:r w:rsidRPr="007B4BD2">
        <w:rPr>
          <w:rFonts w:ascii="Times New Roman" w:hAnsi="Times New Roman" w:cs="Times New Roman"/>
        </w:rPr>
        <w:t xml:space="preserve"> “so what”</w:t>
      </w:r>
      <w:r w:rsidR="00B71086">
        <w:rPr>
          <w:rFonts w:ascii="Times New Roman" w:hAnsi="Times New Roman" w:cs="Times New Roman"/>
        </w:rPr>
        <w:t xml:space="preserve"> question</w:t>
      </w:r>
      <w:r w:rsidRPr="007B4BD2">
        <w:rPr>
          <w:rFonts w:ascii="Times New Roman" w:hAnsi="Times New Roman" w:cs="Times New Roman"/>
        </w:rPr>
        <w:t xml:space="preserve"> and</w:t>
      </w:r>
      <w:r w:rsidR="00B71086">
        <w:rPr>
          <w:rFonts w:ascii="Times New Roman" w:hAnsi="Times New Roman" w:cs="Times New Roman"/>
        </w:rPr>
        <w:t xml:space="preserve"> now speaks more to the larger question of</w:t>
      </w:r>
      <w:r w:rsidRPr="007B4BD2">
        <w:rPr>
          <w:rFonts w:ascii="Times New Roman" w:hAnsi="Times New Roman" w:cs="Times New Roman"/>
        </w:rPr>
        <w:t xml:space="preserve"> what causes people to hold certain beliefs.</w:t>
      </w:r>
    </w:p>
    <w:p w:rsidR="00D66ABD" w:rsidRPr="007B4BD2" w:rsidRDefault="00D66ABD">
      <w:pPr>
        <w:rPr>
          <w:rFonts w:ascii="Times New Roman" w:hAnsi="Times New Roman" w:cs="Times New Roman"/>
        </w:rPr>
      </w:pPr>
    </w:p>
    <w:p w:rsidR="00866EEC" w:rsidRPr="007B4BD2" w:rsidRDefault="00866EEC">
      <w:pPr>
        <w:rPr>
          <w:rFonts w:ascii="Times New Roman" w:hAnsi="Times New Roman" w:cs="Times New Roman"/>
        </w:rPr>
      </w:pPr>
      <w:r w:rsidRPr="007B4BD2">
        <w:rPr>
          <w:rFonts w:ascii="Times New Roman" w:hAnsi="Times New Roman" w:cs="Times New Roman"/>
        </w:rPr>
        <w:t>Second,</w:t>
      </w:r>
      <w:r w:rsidR="00585CAC" w:rsidRPr="007B4BD2">
        <w:rPr>
          <w:rFonts w:ascii="Times New Roman" w:hAnsi="Times New Roman" w:cs="Times New Roman"/>
        </w:rPr>
        <w:t xml:space="preserve"> reviewers </w:t>
      </w:r>
      <w:r w:rsidRPr="007B4BD2">
        <w:rPr>
          <w:rFonts w:ascii="Times New Roman" w:hAnsi="Times New Roman" w:cs="Times New Roman"/>
        </w:rPr>
        <w:t>were</w:t>
      </w:r>
      <w:r w:rsidR="00B71086">
        <w:rPr>
          <w:rFonts w:ascii="Times New Roman" w:hAnsi="Times New Roman" w:cs="Times New Roman"/>
        </w:rPr>
        <w:t>—again, justifiably—concerned</w:t>
      </w:r>
      <w:r w:rsidRPr="007B4BD2">
        <w:rPr>
          <w:rFonts w:ascii="Times New Roman" w:hAnsi="Times New Roman" w:cs="Times New Roman"/>
        </w:rPr>
        <w:t xml:space="preserve"> </w:t>
      </w:r>
      <w:r w:rsidR="00585CAC" w:rsidRPr="007B4BD2">
        <w:rPr>
          <w:rFonts w:ascii="Times New Roman" w:hAnsi="Times New Roman" w:cs="Times New Roman"/>
        </w:rPr>
        <w:t xml:space="preserve">that we </w:t>
      </w:r>
      <w:r w:rsidR="00D66ABD" w:rsidRPr="007B4BD2">
        <w:rPr>
          <w:rFonts w:ascii="Times New Roman" w:hAnsi="Times New Roman" w:cs="Times New Roman"/>
        </w:rPr>
        <w:t>did not</w:t>
      </w:r>
      <w:r w:rsidR="00585CAC" w:rsidRPr="007B4BD2">
        <w:rPr>
          <w:rFonts w:ascii="Times New Roman" w:hAnsi="Times New Roman" w:cs="Times New Roman"/>
        </w:rPr>
        <w:t xml:space="preserve"> spend enough time discussing</w:t>
      </w:r>
      <w:r w:rsidR="00E00D4C" w:rsidRPr="007B4BD2">
        <w:rPr>
          <w:rFonts w:ascii="Times New Roman" w:hAnsi="Times New Roman" w:cs="Times New Roman"/>
        </w:rPr>
        <w:t xml:space="preserve"> the many</w:t>
      </w:r>
      <w:r w:rsidR="00585CAC" w:rsidRPr="007B4BD2">
        <w:rPr>
          <w:rFonts w:ascii="Times New Roman" w:hAnsi="Times New Roman" w:cs="Times New Roman"/>
        </w:rPr>
        <w:t xml:space="preserve"> items that</w:t>
      </w:r>
      <w:r w:rsidR="00B71086">
        <w:rPr>
          <w:rFonts w:ascii="Times New Roman" w:hAnsi="Times New Roman" w:cs="Times New Roman"/>
        </w:rPr>
        <w:t xml:space="preserve"> did</w:t>
      </w:r>
      <w:r w:rsidR="00585CAC" w:rsidRPr="007B4BD2">
        <w:rPr>
          <w:rFonts w:ascii="Times New Roman" w:hAnsi="Times New Roman" w:cs="Times New Roman"/>
        </w:rPr>
        <w:t xml:space="preserve"> demonstrate evidence of active </w:t>
      </w:r>
      <w:r w:rsidR="00BE649E" w:rsidRPr="007B4BD2">
        <w:rPr>
          <w:rFonts w:ascii="Times New Roman" w:hAnsi="Times New Roman" w:cs="Times New Roman"/>
        </w:rPr>
        <w:t>updating</w:t>
      </w:r>
      <w:r w:rsidR="00585CAC" w:rsidRPr="007B4BD2">
        <w:rPr>
          <w:rFonts w:ascii="Times New Roman" w:hAnsi="Times New Roman" w:cs="Times New Roman"/>
        </w:rPr>
        <w:t>. Altering the framing allow</w:t>
      </w:r>
      <w:r w:rsidRPr="007B4BD2">
        <w:rPr>
          <w:rFonts w:ascii="Times New Roman" w:hAnsi="Times New Roman" w:cs="Times New Roman"/>
        </w:rPr>
        <w:t>ed</w:t>
      </w:r>
      <w:r w:rsidR="00585CAC" w:rsidRPr="007B4BD2">
        <w:rPr>
          <w:rFonts w:ascii="Times New Roman" w:hAnsi="Times New Roman" w:cs="Times New Roman"/>
        </w:rPr>
        <w:t xml:space="preserve"> us to give much more context and explanation for why we see persistent change </w:t>
      </w:r>
      <w:r w:rsidR="00E00D4C" w:rsidRPr="007B4BD2">
        <w:rPr>
          <w:rFonts w:ascii="Times New Roman" w:hAnsi="Times New Roman" w:cs="Times New Roman"/>
        </w:rPr>
        <w:t>on these items</w:t>
      </w:r>
      <w:r w:rsidR="00585CAC" w:rsidRPr="007B4BD2">
        <w:rPr>
          <w:rFonts w:ascii="Times New Roman" w:hAnsi="Times New Roman" w:cs="Times New Roman"/>
        </w:rPr>
        <w:t>.</w:t>
      </w:r>
      <w:r w:rsidRPr="007B4BD2">
        <w:rPr>
          <w:rFonts w:ascii="Times New Roman" w:hAnsi="Times New Roman" w:cs="Times New Roman"/>
        </w:rPr>
        <w:t xml:space="preserve"> Our framing now gives a diverse set of expectations for why we might see active updating on some items and not others, and our discussion of results interprets many items that demonstrate active updating through this lens. We note, however, that some items that demonstrated active updating could not be explained by existing theories, especially when some similar items did not demonstrate active updating. </w:t>
      </w:r>
      <w:r w:rsidR="00B71086">
        <w:rPr>
          <w:rFonts w:ascii="Times New Roman" w:hAnsi="Times New Roman" w:cs="Times New Roman"/>
        </w:rPr>
        <w:t>We believe this is useful for setting up interesting future research on this topic (by us and by others).</w:t>
      </w:r>
    </w:p>
    <w:p w:rsidR="00D66ABD" w:rsidRPr="007B4BD2" w:rsidRDefault="00D66ABD">
      <w:pPr>
        <w:rPr>
          <w:rFonts w:ascii="Times New Roman" w:hAnsi="Times New Roman" w:cs="Times New Roman"/>
        </w:rPr>
      </w:pPr>
    </w:p>
    <w:p w:rsidR="00866EEC" w:rsidRPr="007B4BD2" w:rsidRDefault="00D66ABD">
      <w:pPr>
        <w:rPr>
          <w:rFonts w:ascii="Times New Roman" w:hAnsi="Times New Roman" w:cs="Times New Roman"/>
        </w:rPr>
      </w:pPr>
      <w:r w:rsidRPr="007B4BD2">
        <w:rPr>
          <w:rFonts w:ascii="Times New Roman" w:hAnsi="Times New Roman" w:cs="Times New Roman"/>
        </w:rPr>
        <w:t>Reviewers</w:t>
      </w:r>
      <w:r w:rsidR="00E00D4C" w:rsidRPr="007B4BD2">
        <w:rPr>
          <w:rFonts w:ascii="Times New Roman" w:hAnsi="Times New Roman" w:cs="Times New Roman"/>
        </w:rPr>
        <w:t>, particularly Reviewer 3, also</w:t>
      </w:r>
      <w:r w:rsidRPr="007B4BD2">
        <w:rPr>
          <w:rFonts w:ascii="Times New Roman" w:hAnsi="Times New Roman" w:cs="Times New Roman"/>
        </w:rPr>
        <w:t xml:space="preserve"> expressed some confusion over why we were claiming that most change must come through cohort replacement when 60 percent of items show some evidence of active updating. To strengthen </w:t>
      </w:r>
      <w:r w:rsidR="00E00D4C" w:rsidRPr="007B4BD2">
        <w:rPr>
          <w:rFonts w:ascii="Times New Roman" w:hAnsi="Times New Roman" w:cs="Times New Roman"/>
        </w:rPr>
        <w:t>this</w:t>
      </w:r>
      <w:r w:rsidRPr="007B4BD2">
        <w:rPr>
          <w:rFonts w:ascii="Times New Roman" w:hAnsi="Times New Roman" w:cs="Times New Roman"/>
        </w:rPr>
        <w:t xml:space="preserve"> claim, we provide a detailed example of one item – support for legal abortion in the case of rape – and show that despite a comparatively high phi estimate, the </w:t>
      </w:r>
      <w:r w:rsidR="00A01EB0" w:rsidRPr="007B4BD2">
        <w:rPr>
          <w:rFonts w:ascii="Times New Roman" w:hAnsi="Times New Roman" w:cs="Times New Roman"/>
        </w:rPr>
        <w:t>actual number of people displaying evidence of active updating is very small (less than 1 percent)</w:t>
      </w:r>
      <w:r w:rsidR="007633FD">
        <w:rPr>
          <w:rFonts w:ascii="Times New Roman" w:hAnsi="Times New Roman" w:cs="Times New Roman"/>
        </w:rPr>
        <w:t xml:space="preserve"> (Page 2</w:t>
      </w:r>
      <w:r w:rsidR="00E863C7">
        <w:rPr>
          <w:rFonts w:ascii="Times New Roman" w:hAnsi="Times New Roman" w:cs="Times New Roman"/>
        </w:rPr>
        <w:t>4</w:t>
      </w:r>
      <w:r w:rsidR="007633FD">
        <w:rPr>
          <w:rFonts w:ascii="Times New Roman" w:hAnsi="Times New Roman" w:cs="Times New Roman"/>
        </w:rPr>
        <w:t>)</w:t>
      </w:r>
      <w:r w:rsidR="00A01EB0" w:rsidRPr="007B4BD2">
        <w:rPr>
          <w:rFonts w:ascii="Times New Roman" w:hAnsi="Times New Roman" w:cs="Times New Roman"/>
        </w:rPr>
        <w:t>.</w:t>
      </w:r>
      <w:r w:rsidR="007B4BD2" w:rsidRPr="007B4BD2">
        <w:rPr>
          <w:rFonts w:ascii="Times New Roman" w:hAnsi="Times New Roman" w:cs="Times New Roman"/>
        </w:rPr>
        <w:t xml:space="preserve"> By </w:t>
      </w:r>
      <w:r w:rsidR="007633FD">
        <w:rPr>
          <w:rFonts w:ascii="Times New Roman" w:hAnsi="Times New Roman" w:cs="Times New Roman"/>
        </w:rPr>
        <w:t>expanding</w:t>
      </w:r>
      <w:r w:rsidR="007B4BD2" w:rsidRPr="007B4BD2">
        <w:rPr>
          <w:rFonts w:ascii="Times New Roman" w:hAnsi="Times New Roman" w:cs="Times New Roman"/>
        </w:rPr>
        <w:t xml:space="preserve"> our discussion of consistency, we also show that many of the items that demonstrate evidence for active updating are so inconsistently reported as to make this updating meaningless. </w:t>
      </w:r>
      <w:r w:rsidR="00B71086">
        <w:rPr>
          <w:rFonts w:ascii="Times New Roman" w:hAnsi="Times New Roman" w:cs="Times New Roman"/>
        </w:rPr>
        <w:t>Again, addressing this concern helped us clarify our argument.</w:t>
      </w:r>
    </w:p>
    <w:p w:rsidR="00D66ABD" w:rsidRPr="007B4BD2" w:rsidRDefault="00D66ABD">
      <w:pPr>
        <w:rPr>
          <w:rFonts w:ascii="Times New Roman" w:hAnsi="Times New Roman" w:cs="Times New Roman"/>
        </w:rPr>
      </w:pPr>
    </w:p>
    <w:p w:rsidR="00585CAC" w:rsidRPr="007B4BD2" w:rsidRDefault="00866EEC">
      <w:pPr>
        <w:rPr>
          <w:rFonts w:ascii="Times New Roman" w:hAnsi="Times New Roman" w:cs="Times New Roman"/>
        </w:rPr>
      </w:pPr>
      <w:r w:rsidRPr="007B4BD2">
        <w:rPr>
          <w:rFonts w:ascii="Times New Roman" w:hAnsi="Times New Roman" w:cs="Times New Roman"/>
        </w:rPr>
        <w:t>Third, r</w:t>
      </w:r>
      <w:r w:rsidR="00585CAC" w:rsidRPr="007B4BD2">
        <w:rPr>
          <w:rFonts w:ascii="Times New Roman" w:hAnsi="Times New Roman" w:cs="Times New Roman"/>
        </w:rPr>
        <w:t xml:space="preserve">eviewers </w:t>
      </w:r>
      <w:r w:rsidRPr="007B4BD2">
        <w:rPr>
          <w:rFonts w:ascii="Times New Roman" w:hAnsi="Times New Roman" w:cs="Times New Roman"/>
        </w:rPr>
        <w:t xml:space="preserve">and editors </w:t>
      </w:r>
      <w:r w:rsidR="00585CAC" w:rsidRPr="007B4BD2">
        <w:rPr>
          <w:rFonts w:ascii="Times New Roman" w:hAnsi="Times New Roman" w:cs="Times New Roman"/>
        </w:rPr>
        <w:t xml:space="preserve">asked us to explain the value our approach compared to other approaches designed to </w:t>
      </w:r>
      <w:r w:rsidR="00A01EB0" w:rsidRPr="007B4BD2">
        <w:rPr>
          <w:rFonts w:ascii="Times New Roman" w:hAnsi="Times New Roman" w:cs="Times New Roman"/>
        </w:rPr>
        <w:t>measure public opinion change</w:t>
      </w:r>
      <w:r w:rsidR="00585CAC" w:rsidRPr="007B4BD2">
        <w:rPr>
          <w:rFonts w:ascii="Times New Roman" w:hAnsi="Times New Roman" w:cs="Times New Roman"/>
        </w:rPr>
        <w:t xml:space="preserve">. We have expanded our discussion of our model to better defend its </w:t>
      </w:r>
      <w:r w:rsidR="00A01EB0" w:rsidRPr="007B4BD2">
        <w:rPr>
          <w:rFonts w:ascii="Times New Roman" w:hAnsi="Times New Roman" w:cs="Times New Roman"/>
        </w:rPr>
        <w:t>merits</w:t>
      </w:r>
      <w:r w:rsidR="00585CAC" w:rsidRPr="007B4BD2">
        <w:rPr>
          <w:rFonts w:ascii="Times New Roman" w:hAnsi="Times New Roman" w:cs="Times New Roman"/>
        </w:rPr>
        <w:t xml:space="preserve">, and we include a section, “Comparison with similar approaches” that outlines why other approaches </w:t>
      </w:r>
      <w:r w:rsidR="00B71086">
        <w:rPr>
          <w:rFonts w:ascii="Times New Roman" w:hAnsi="Times New Roman" w:cs="Times New Roman"/>
        </w:rPr>
        <w:t>would have been</w:t>
      </w:r>
      <w:r w:rsidR="00B71086" w:rsidRPr="007B4BD2">
        <w:rPr>
          <w:rFonts w:ascii="Times New Roman" w:hAnsi="Times New Roman" w:cs="Times New Roman"/>
        </w:rPr>
        <w:t xml:space="preserve"> </w:t>
      </w:r>
      <w:r w:rsidR="00585CAC" w:rsidRPr="007B4BD2">
        <w:rPr>
          <w:rFonts w:ascii="Times New Roman" w:hAnsi="Times New Roman" w:cs="Times New Roman"/>
        </w:rPr>
        <w:t>insufficient for the task we outline</w:t>
      </w:r>
      <w:r w:rsidRPr="007B4BD2">
        <w:rPr>
          <w:rFonts w:ascii="Times New Roman" w:hAnsi="Times New Roman" w:cs="Times New Roman"/>
        </w:rPr>
        <w:t>d</w:t>
      </w:r>
      <w:r w:rsidR="007633FD">
        <w:rPr>
          <w:rFonts w:ascii="Times New Roman" w:hAnsi="Times New Roman" w:cs="Times New Roman"/>
        </w:rPr>
        <w:t xml:space="preserve"> (</w:t>
      </w:r>
      <w:r w:rsidR="00B71086">
        <w:rPr>
          <w:rFonts w:ascii="Times New Roman" w:hAnsi="Times New Roman" w:cs="Times New Roman"/>
        </w:rPr>
        <w:t xml:space="preserve">p. </w:t>
      </w:r>
      <w:r w:rsidR="007633FD">
        <w:rPr>
          <w:rFonts w:ascii="Times New Roman" w:hAnsi="Times New Roman" w:cs="Times New Roman"/>
        </w:rPr>
        <w:t>17)</w:t>
      </w:r>
      <w:r w:rsidR="00585CAC" w:rsidRPr="007B4BD2">
        <w:rPr>
          <w:rFonts w:ascii="Times New Roman" w:hAnsi="Times New Roman" w:cs="Times New Roman"/>
        </w:rPr>
        <w:t>. In this section, and in our conclusion</w:t>
      </w:r>
      <w:r w:rsidR="007633FD">
        <w:rPr>
          <w:rFonts w:ascii="Times New Roman" w:hAnsi="Times New Roman" w:cs="Times New Roman"/>
        </w:rPr>
        <w:t xml:space="preserve"> (</w:t>
      </w:r>
      <w:r w:rsidR="00B71086">
        <w:rPr>
          <w:rFonts w:ascii="Times New Roman" w:hAnsi="Times New Roman" w:cs="Times New Roman"/>
        </w:rPr>
        <w:t xml:space="preserve">p. </w:t>
      </w:r>
      <w:r w:rsidR="007633FD">
        <w:rPr>
          <w:rFonts w:ascii="Times New Roman" w:hAnsi="Times New Roman" w:cs="Times New Roman"/>
        </w:rPr>
        <w:t>4</w:t>
      </w:r>
      <w:r w:rsidR="00E863C7">
        <w:rPr>
          <w:rFonts w:ascii="Times New Roman" w:hAnsi="Times New Roman" w:cs="Times New Roman"/>
        </w:rPr>
        <w:t>0</w:t>
      </w:r>
      <w:r w:rsidR="007633FD">
        <w:rPr>
          <w:rFonts w:ascii="Times New Roman" w:hAnsi="Times New Roman" w:cs="Times New Roman"/>
        </w:rPr>
        <w:t>)</w:t>
      </w:r>
      <w:r w:rsidR="00585CAC" w:rsidRPr="007B4BD2">
        <w:rPr>
          <w:rFonts w:ascii="Times New Roman" w:hAnsi="Times New Roman" w:cs="Times New Roman"/>
        </w:rPr>
        <w:t xml:space="preserve">, we also discuss the issue of panel conditioning bias, what the pattern of results would look like if panel conditioning bias was a major concern, and why we do not feel that it </w:t>
      </w:r>
      <w:r w:rsidR="00B71086">
        <w:rPr>
          <w:rFonts w:ascii="Times New Roman" w:hAnsi="Times New Roman" w:cs="Times New Roman"/>
        </w:rPr>
        <w:t>is the major driver of our findings</w:t>
      </w:r>
      <w:r w:rsidR="00585CAC" w:rsidRPr="007B4BD2">
        <w:rPr>
          <w:rFonts w:ascii="Times New Roman" w:hAnsi="Times New Roman" w:cs="Times New Roman"/>
        </w:rPr>
        <w:t xml:space="preserve">. </w:t>
      </w:r>
    </w:p>
    <w:p w:rsidR="00D804B0" w:rsidRPr="007B4BD2" w:rsidRDefault="00D804B0">
      <w:pPr>
        <w:rPr>
          <w:rFonts w:ascii="Times New Roman" w:hAnsi="Times New Roman" w:cs="Times New Roman"/>
        </w:rPr>
      </w:pPr>
    </w:p>
    <w:p w:rsidR="00585CAC" w:rsidRPr="007B4BD2" w:rsidRDefault="00B71086">
      <w:pPr>
        <w:rPr>
          <w:rFonts w:ascii="Times New Roman" w:hAnsi="Times New Roman" w:cs="Times New Roman"/>
        </w:rPr>
      </w:pPr>
      <w:r>
        <w:rPr>
          <w:rFonts w:ascii="Times New Roman" w:hAnsi="Times New Roman" w:cs="Times New Roman"/>
        </w:rPr>
        <w:t>Finally, w</w:t>
      </w:r>
      <w:r w:rsidR="00D804B0" w:rsidRPr="007B4BD2">
        <w:rPr>
          <w:rFonts w:ascii="Times New Roman" w:hAnsi="Times New Roman" w:cs="Times New Roman"/>
        </w:rPr>
        <w:t>e also address</w:t>
      </w:r>
      <w:r>
        <w:rPr>
          <w:rFonts w:ascii="Times New Roman" w:hAnsi="Times New Roman" w:cs="Times New Roman"/>
        </w:rPr>
        <w:t>ed</w:t>
      </w:r>
      <w:r w:rsidR="00D804B0" w:rsidRPr="007B4BD2">
        <w:rPr>
          <w:rFonts w:ascii="Times New Roman" w:hAnsi="Times New Roman" w:cs="Times New Roman"/>
        </w:rPr>
        <w:t xml:space="preserve"> the issue of using multiple items to address a single concept by drawing a distinction between the stability of beliefs (a latent concept) and stability of responses to a question (what we actually measure)</w:t>
      </w:r>
      <w:r>
        <w:rPr>
          <w:rFonts w:ascii="Times New Roman" w:hAnsi="Times New Roman" w:cs="Times New Roman"/>
        </w:rPr>
        <w:t>.</w:t>
      </w:r>
      <w:r w:rsidR="00D804B0" w:rsidRPr="007B4BD2">
        <w:rPr>
          <w:rFonts w:ascii="Times New Roman" w:hAnsi="Times New Roman" w:cs="Times New Roman"/>
        </w:rPr>
        <w:t xml:space="preserve"> </w:t>
      </w:r>
      <w:r>
        <w:rPr>
          <w:rFonts w:ascii="Times New Roman" w:hAnsi="Times New Roman" w:cs="Times New Roman"/>
        </w:rPr>
        <w:t>We now</w:t>
      </w:r>
      <w:r w:rsidRPr="007B4BD2">
        <w:rPr>
          <w:rFonts w:ascii="Times New Roman" w:hAnsi="Times New Roman" w:cs="Times New Roman"/>
        </w:rPr>
        <w:t xml:space="preserve"> </w:t>
      </w:r>
      <w:r w:rsidR="00D804B0" w:rsidRPr="007B4BD2">
        <w:rPr>
          <w:rFonts w:ascii="Times New Roman" w:hAnsi="Times New Roman" w:cs="Times New Roman"/>
        </w:rPr>
        <w:t>highlight cases where we use common attitude scales to distinguish the first from the second</w:t>
      </w:r>
      <w:r>
        <w:rPr>
          <w:rFonts w:ascii="Times New Roman" w:hAnsi="Times New Roman" w:cs="Times New Roman"/>
        </w:rPr>
        <w:t xml:space="preserve"> (see pp. 23, 24, 38)</w:t>
      </w:r>
      <w:r w:rsidR="00D804B0" w:rsidRPr="007B4BD2">
        <w:rPr>
          <w:rFonts w:ascii="Times New Roman" w:hAnsi="Times New Roman" w:cs="Times New Roman"/>
        </w:rPr>
        <w:t xml:space="preserve">. In comparing scales to single item measures, we find only heightened consistency, but no increased evidence of greater persistence, a validation that our method </w:t>
      </w:r>
      <w:r>
        <w:rPr>
          <w:rFonts w:ascii="Times New Roman" w:hAnsi="Times New Roman" w:cs="Times New Roman"/>
        </w:rPr>
        <w:t>allows us to detect</w:t>
      </w:r>
      <w:r w:rsidR="00D804B0" w:rsidRPr="007B4BD2">
        <w:rPr>
          <w:rFonts w:ascii="Times New Roman" w:hAnsi="Times New Roman" w:cs="Times New Roman"/>
        </w:rPr>
        <w:t>.</w:t>
      </w:r>
      <w:r w:rsidR="00A01EB0" w:rsidRPr="007B4BD2">
        <w:rPr>
          <w:rFonts w:ascii="Times New Roman" w:hAnsi="Times New Roman" w:cs="Times New Roman"/>
        </w:rPr>
        <w:t xml:space="preserve"> In other words, people change their responses to specific questions about abortion, for example, more often than they change their general views on abortion as measured by a scale, but these changes are non-persisting.</w:t>
      </w:r>
    </w:p>
    <w:p w:rsidR="00585CAC" w:rsidRPr="007B4BD2" w:rsidRDefault="00585CAC">
      <w:pPr>
        <w:rPr>
          <w:rFonts w:ascii="Times New Roman" w:hAnsi="Times New Roman" w:cs="Times New Roman"/>
        </w:rPr>
      </w:pPr>
    </w:p>
    <w:p w:rsidR="0037287A" w:rsidRDefault="0037287A">
      <w:pPr>
        <w:rPr>
          <w:rFonts w:ascii="Times New Roman" w:hAnsi="Times New Roman" w:cs="Times New Roman"/>
        </w:rPr>
      </w:pPr>
    </w:p>
    <w:p w:rsidR="00BE649E" w:rsidRPr="007B4BD2" w:rsidRDefault="00BE649E">
      <w:pPr>
        <w:rPr>
          <w:rFonts w:ascii="Times New Roman" w:hAnsi="Times New Roman" w:cs="Times New Roman"/>
        </w:rPr>
      </w:pPr>
      <w:r w:rsidRPr="007B4BD2">
        <w:rPr>
          <w:rFonts w:ascii="Times New Roman" w:hAnsi="Times New Roman" w:cs="Times New Roman"/>
        </w:rPr>
        <w:t>Additional</w:t>
      </w:r>
      <w:r w:rsidR="00C02A5F">
        <w:rPr>
          <w:rFonts w:ascii="Times New Roman" w:hAnsi="Times New Roman" w:cs="Times New Roman"/>
        </w:rPr>
        <w:t xml:space="preserve"> Requested</w:t>
      </w:r>
      <w:r w:rsidRPr="007B4BD2">
        <w:rPr>
          <w:rFonts w:ascii="Times New Roman" w:hAnsi="Times New Roman" w:cs="Times New Roman"/>
        </w:rPr>
        <w:t xml:space="preserve"> Revisions:</w:t>
      </w:r>
    </w:p>
    <w:p w:rsidR="00E00D4C" w:rsidRPr="007B4BD2" w:rsidRDefault="00E00D4C">
      <w:pPr>
        <w:rPr>
          <w:rFonts w:ascii="Times New Roman" w:hAnsi="Times New Roman" w:cs="Times New Roman"/>
        </w:rPr>
      </w:pPr>
    </w:p>
    <w:p w:rsidR="00E00D4C" w:rsidRPr="007B4BD2" w:rsidRDefault="00E00D4C">
      <w:pPr>
        <w:rPr>
          <w:rFonts w:ascii="Times New Roman" w:hAnsi="Times New Roman" w:cs="Times New Roman"/>
          <w:b/>
          <w:bCs/>
        </w:rPr>
      </w:pPr>
      <w:r w:rsidRPr="007B4BD2">
        <w:rPr>
          <w:rFonts w:ascii="Times New Roman" w:hAnsi="Times New Roman" w:cs="Times New Roman"/>
          <w:b/>
          <w:bCs/>
        </w:rPr>
        <w:t>Reviewer 1:</w:t>
      </w:r>
    </w:p>
    <w:p w:rsidR="00866EEC" w:rsidRPr="007B4BD2" w:rsidRDefault="00866EEC" w:rsidP="00866EEC">
      <w:pPr>
        <w:pStyle w:val="ListParagraph"/>
        <w:numPr>
          <w:ilvl w:val="0"/>
          <w:numId w:val="1"/>
        </w:numPr>
        <w:rPr>
          <w:rFonts w:ascii="Times New Roman" w:hAnsi="Times New Roman" w:cs="Times New Roman"/>
        </w:rPr>
      </w:pPr>
      <w:r w:rsidRPr="007B4BD2">
        <w:rPr>
          <w:rFonts w:ascii="Times New Roman" w:hAnsi="Times New Roman" w:cs="Times New Roman"/>
        </w:rPr>
        <w:t>Reviewer</w:t>
      </w:r>
      <w:r w:rsidR="00B6176E" w:rsidRPr="007B4BD2">
        <w:rPr>
          <w:rFonts w:ascii="Times New Roman" w:hAnsi="Times New Roman" w:cs="Times New Roman"/>
        </w:rPr>
        <w:t xml:space="preserve"> 1</w:t>
      </w:r>
      <w:r w:rsidRPr="007B4BD2">
        <w:rPr>
          <w:rFonts w:ascii="Times New Roman" w:hAnsi="Times New Roman" w:cs="Times New Roman"/>
        </w:rPr>
        <w:t xml:space="preserve"> </w:t>
      </w:r>
      <w:r w:rsidR="00A01EB0" w:rsidRPr="007B4BD2">
        <w:rPr>
          <w:rFonts w:ascii="Times New Roman" w:hAnsi="Times New Roman" w:cs="Times New Roman"/>
        </w:rPr>
        <w:t>questioned the</w:t>
      </w:r>
      <w:r w:rsidRPr="007B4BD2">
        <w:rPr>
          <w:rFonts w:ascii="Times New Roman" w:hAnsi="Times New Roman" w:cs="Times New Roman"/>
        </w:rPr>
        <w:t xml:space="preserve"> phrase “Personal Culture,” and </w:t>
      </w:r>
      <w:r w:rsidR="00A01EB0" w:rsidRPr="007B4BD2">
        <w:rPr>
          <w:rFonts w:ascii="Times New Roman" w:hAnsi="Times New Roman" w:cs="Times New Roman"/>
        </w:rPr>
        <w:t xml:space="preserve">asked us to </w:t>
      </w:r>
      <w:r w:rsidRPr="007B4BD2">
        <w:rPr>
          <w:rFonts w:ascii="Times New Roman" w:hAnsi="Times New Roman" w:cs="Times New Roman"/>
        </w:rPr>
        <w:t>instead use something like “</w:t>
      </w:r>
      <w:r w:rsidRPr="007B4BD2">
        <w:rPr>
          <w:rFonts w:ascii="Times New Roman" w:eastAsia="Times New Roman" w:hAnsi="Times New Roman" w:cs="Times New Roman"/>
          <w:color w:val="222222"/>
          <w:shd w:val="clear" w:color="auto" w:fill="FFFFFF"/>
        </w:rPr>
        <w:t>Changes in Individuals’ Cultural Attitudes.” We have not changed this term</w:t>
      </w:r>
      <w:r w:rsidR="00257F57" w:rsidRPr="007B4BD2">
        <w:rPr>
          <w:rFonts w:ascii="Times New Roman" w:eastAsia="Times New Roman" w:hAnsi="Times New Roman" w:cs="Times New Roman"/>
          <w:color w:val="222222"/>
          <w:shd w:val="clear" w:color="auto" w:fill="FFFFFF"/>
        </w:rPr>
        <w:t xml:space="preserve"> in our title or throughout the paper. </w:t>
      </w:r>
      <w:r w:rsidR="00B6176E" w:rsidRPr="007B4BD2">
        <w:rPr>
          <w:rFonts w:ascii="Times New Roman" w:eastAsia="Times New Roman" w:hAnsi="Times New Roman" w:cs="Times New Roman"/>
          <w:color w:val="222222"/>
          <w:shd w:val="clear" w:color="auto" w:fill="FFFFFF"/>
        </w:rPr>
        <w:t xml:space="preserve">“Personal culture,” as outlined in </w:t>
      </w:r>
      <w:proofErr w:type="spellStart"/>
      <w:r w:rsidR="00B6176E" w:rsidRPr="007B4BD2">
        <w:rPr>
          <w:rFonts w:ascii="Times New Roman" w:eastAsia="Times New Roman" w:hAnsi="Times New Roman" w:cs="Times New Roman"/>
          <w:color w:val="222222"/>
          <w:shd w:val="clear" w:color="auto" w:fill="FFFFFF"/>
        </w:rPr>
        <w:t>Lizardo</w:t>
      </w:r>
      <w:proofErr w:type="spellEnd"/>
      <w:r w:rsidR="00B6176E" w:rsidRPr="007B4BD2">
        <w:rPr>
          <w:rFonts w:ascii="Times New Roman" w:eastAsia="Times New Roman" w:hAnsi="Times New Roman" w:cs="Times New Roman"/>
          <w:color w:val="222222"/>
          <w:shd w:val="clear" w:color="auto" w:fill="FFFFFF"/>
        </w:rPr>
        <w:t xml:space="preserve"> </w:t>
      </w:r>
      <w:r w:rsidR="0037287A">
        <w:rPr>
          <w:rFonts w:ascii="Times New Roman" w:eastAsia="Times New Roman" w:hAnsi="Times New Roman" w:cs="Times New Roman"/>
          <w:color w:val="222222"/>
          <w:shd w:val="clear" w:color="auto" w:fill="FFFFFF"/>
        </w:rPr>
        <w:t>(</w:t>
      </w:r>
      <w:r w:rsidR="00B6176E" w:rsidRPr="007B4BD2">
        <w:rPr>
          <w:rFonts w:ascii="Times New Roman" w:eastAsia="Times New Roman" w:hAnsi="Times New Roman" w:cs="Times New Roman"/>
          <w:color w:val="222222"/>
          <w:shd w:val="clear" w:color="auto" w:fill="FFFFFF"/>
        </w:rPr>
        <w:t>2016</w:t>
      </w:r>
      <w:r w:rsidR="0037287A">
        <w:rPr>
          <w:rFonts w:ascii="Times New Roman" w:eastAsia="Times New Roman" w:hAnsi="Times New Roman" w:cs="Times New Roman"/>
          <w:color w:val="222222"/>
          <w:shd w:val="clear" w:color="auto" w:fill="FFFFFF"/>
        </w:rPr>
        <w:t xml:space="preserve">) in </w:t>
      </w:r>
      <w:r w:rsidR="00B6176E" w:rsidRPr="007B4BD2">
        <w:rPr>
          <w:rFonts w:ascii="Times New Roman" w:eastAsia="Times New Roman" w:hAnsi="Times New Roman" w:cs="Times New Roman"/>
          <w:i/>
          <w:iCs/>
          <w:color w:val="222222"/>
          <w:shd w:val="clear" w:color="auto" w:fill="FFFFFF"/>
        </w:rPr>
        <w:t>ASR</w:t>
      </w:r>
      <w:r w:rsidR="00B6176E" w:rsidRPr="007B4BD2">
        <w:rPr>
          <w:rFonts w:ascii="Times New Roman" w:eastAsia="Times New Roman" w:hAnsi="Times New Roman" w:cs="Times New Roman"/>
          <w:color w:val="222222"/>
          <w:shd w:val="clear" w:color="auto" w:fill="FFFFFF"/>
        </w:rPr>
        <w:t>, is a specific theoretical term that we invoke</w:t>
      </w:r>
      <w:r w:rsidR="00A01EB0" w:rsidRPr="007B4BD2">
        <w:rPr>
          <w:rFonts w:ascii="Times New Roman" w:eastAsia="Times New Roman" w:hAnsi="Times New Roman" w:cs="Times New Roman"/>
          <w:color w:val="222222"/>
          <w:shd w:val="clear" w:color="auto" w:fill="FFFFFF"/>
        </w:rPr>
        <w:t xml:space="preserve"> in hopes of speaking to that debate</w:t>
      </w:r>
      <w:r w:rsidR="00B6176E" w:rsidRPr="007B4BD2">
        <w:rPr>
          <w:rFonts w:ascii="Times New Roman" w:eastAsia="Times New Roman" w:hAnsi="Times New Roman" w:cs="Times New Roman"/>
          <w:color w:val="222222"/>
          <w:shd w:val="clear" w:color="auto" w:fill="FFFFFF"/>
        </w:rPr>
        <w:t>. To address the reviewer’s concern</w:t>
      </w:r>
      <w:r w:rsidR="00A01EB0" w:rsidRPr="007B4BD2">
        <w:rPr>
          <w:rFonts w:ascii="Times New Roman" w:eastAsia="Times New Roman" w:hAnsi="Times New Roman" w:cs="Times New Roman"/>
          <w:color w:val="222222"/>
          <w:shd w:val="clear" w:color="auto" w:fill="FFFFFF"/>
        </w:rPr>
        <w:t xml:space="preserve"> about the term</w:t>
      </w:r>
      <w:r w:rsidR="00B6176E" w:rsidRPr="007B4BD2">
        <w:rPr>
          <w:rFonts w:ascii="Times New Roman" w:eastAsia="Times New Roman" w:hAnsi="Times New Roman" w:cs="Times New Roman"/>
          <w:color w:val="222222"/>
          <w:shd w:val="clear" w:color="auto" w:fill="FFFFFF"/>
        </w:rPr>
        <w:t>, however, we briefly define the term in the introduction and include a greater discussion later in the paper.</w:t>
      </w:r>
    </w:p>
    <w:p w:rsidR="00B6176E" w:rsidRPr="007B4BD2" w:rsidRDefault="00B6176E" w:rsidP="00866EEC">
      <w:pPr>
        <w:pStyle w:val="ListParagraph"/>
        <w:numPr>
          <w:ilvl w:val="0"/>
          <w:numId w:val="1"/>
        </w:numPr>
        <w:rPr>
          <w:rFonts w:ascii="Times New Roman" w:hAnsi="Times New Roman" w:cs="Times New Roman"/>
        </w:rPr>
      </w:pPr>
      <w:r w:rsidRPr="007B4BD2">
        <w:rPr>
          <w:rFonts w:ascii="Times New Roman" w:eastAsia="Times New Roman" w:hAnsi="Times New Roman" w:cs="Times New Roman"/>
          <w:color w:val="222222"/>
          <w:shd w:val="clear" w:color="auto" w:fill="FFFFFF"/>
        </w:rPr>
        <w:t>Reviewer 1 also questioned the use of “active updating” to define the model</w:t>
      </w:r>
      <w:r w:rsidR="00B76600" w:rsidRPr="007B4BD2">
        <w:rPr>
          <w:rFonts w:ascii="Times New Roman" w:eastAsia="Times New Roman" w:hAnsi="Times New Roman" w:cs="Times New Roman"/>
          <w:color w:val="222222"/>
          <w:shd w:val="clear" w:color="auto" w:fill="FFFFFF"/>
        </w:rPr>
        <w:t>.</w:t>
      </w:r>
      <w:r w:rsidRPr="007B4BD2">
        <w:rPr>
          <w:rFonts w:ascii="Times New Roman" w:eastAsia="Times New Roman" w:hAnsi="Times New Roman" w:cs="Times New Roman"/>
          <w:color w:val="222222"/>
          <w:shd w:val="clear" w:color="auto" w:fill="FFFFFF"/>
        </w:rPr>
        <w:t xml:space="preserve"> </w:t>
      </w:r>
      <w:r w:rsidR="00B76600" w:rsidRPr="007B4BD2">
        <w:rPr>
          <w:rFonts w:ascii="Times New Roman" w:eastAsia="Times New Roman" w:hAnsi="Times New Roman" w:cs="Times New Roman"/>
          <w:color w:val="222222"/>
          <w:shd w:val="clear" w:color="auto" w:fill="FFFFFF"/>
        </w:rPr>
        <w:t>This reviewer suggests that since these questions are not “data questions,” people are not really “updating.” We retain the term in our revisions, but we note in our introduction of the model that this term simply refers to changing to a new baseline, not necessarily incorporating new or better information</w:t>
      </w:r>
      <w:r w:rsidR="00A01EB0" w:rsidRPr="007B4BD2">
        <w:rPr>
          <w:rFonts w:ascii="Times New Roman" w:eastAsia="Times New Roman" w:hAnsi="Times New Roman" w:cs="Times New Roman"/>
          <w:color w:val="222222"/>
          <w:shd w:val="clear" w:color="auto" w:fill="FFFFFF"/>
        </w:rPr>
        <w:t>, as the term is sometimes used</w:t>
      </w:r>
      <w:r w:rsidR="00B76600" w:rsidRPr="007B4BD2">
        <w:rPr>
          <w:rFonts w:ascii="Times New Roman" w:eastAsia="Times New Roman" w:hAnsi="Times New Roman" w:cs="Times New Roman"/>
          <w:color w:val="222222"/>
          <w:shd w:val="clear" w:color="auto" w:fill="FFFFFF"/>
        </w:rPr>
        <w:t xml:space="preserve">. </w:t>
      </w:r>
      <w:r w:rsidR="0037287A">
        <w:rPr>
          <w:rFonts w:ascii="Times New Roman" w:eastAsia="Times New Roman" w:hAnsi="Times New Roman" w:cs="Times New Roman"/>
          <w:color w:val="222222"/>
          <w:shd w:val="clear" w:color="auto" w:fill="FFFFFF"/>
        </w:rPr>
        <w:t>We also hope using this term will help us make connections to other fields (e.g., political science) where this terminology is more common.</w:t>
      </w:r>
    </w:p>
    <w:p w:rsidR="00E00D4C" w:rsidRPr="007B4BD2" w:rsidRDefault="00E00D4C" w:rsidP="00E00D4C">
      <w:pPr>
        <w:pStyle w:val="ListParagraph"/>
        <w:numPr>
          <w:ilvl w:val="0"/>
          <w:numId w:val="1"/>
        </w:numPr>
        <w:rPr>
          <w:rFonts w:ascii="Times New Roman" w:hAnsi="Times New Roman" w:cs="Times New Roman"/>
        </w:rPr>
      </w:pPr>
      <w:r w:rsidRPr="007B4BD2">
        <w:rPr>
          <w:rFonts w:ascii="Times New Roman" w:hAnsi="Times New Roman" w:cs="Times New Roman"/>
        </w:rPr>
        <w:t>We remove our discussion of the traveler metaphor, which some reviewers found confusing.</w:t>
      </w:r>
    </w:p>
    <w:p w:rsidR="00E00D4C" w:rsidRPr="007B4BD2" w:rsidRDefault="00B76600" w:rsidP="00E00D4C">
      <w:pPr>
        <w:pStyle w:val="ListParagraph"/>
        <w:numPr>
          <w:ilvl w:val="0"/>
          <w:numId w:val="1"/>
        </w:numPr>
        <w:rPr>
          <w:rFonts w:ascii="Times New Roman" w:hAnsi="Times New Roman" w:cs="Times New Roman"/>
        </w:rPr>
      </w:pPr>
      <w:r w:rsidRPr="007B4BD2">
        <w:rPr>
          <w:rFonts w:ascii="Times New Roman" w:hAnsi="Times New Roman" w:cs="Times New Roman"/>
        </w:rPr>
        <w:lastRenderedPageBreak/>
        <w:t>We</w:t>
      </w:r>
      <w:r w:rsidR="00A01EB0" w:rsidRPr="007B4BD2">
        <w:rPr>
          <w:rFonts w:ascii="Times New Roman" w:hAnsi="Times New Roman" w:cs="Times New Roman"/>
        </w:rPr>
        <w:t xml:space="preserve"> follow Reviewer 1’s suggestion and</w:t>
      </w:r>
      <w:r w:rsidRPr="007B4BD2">
        <w:rPr>
          <w:rFonts w:ascii="Times New Roman" w:hAnsi="Times New Roman" w:cs="Times New Roman"/>
        </w:rPr>
        <w:t xml:space="preserve"> elevate to the introduction the finding that most cultural change, at least on the kinds of items we observe in this project, must come through cohort replacement</w:t>
      </w:r>
      <w:r w:rsidR="001F093B">
        <w:rPr>
          <w:rFonts w:ascii="Times New Roman" w:hAnsi="Times New Roman" w:cs="Times New Roman"/>
        </w:rPr>
        <w:t xml:space="preserve"> (</w:t>
      </w:r>
      <w:r w:rsidR="0037287A">
        <w:rPr>
          <w:rFonts w:ascii="Times New Roman" w:hAnsi="Times New Roman" w:cs="Times New Roman"/>
        </w:rPr>
        <w:t xml:space="preserve">p. </w:t>
      </w:r>
      <w:r w:rsidR="00E863C7">
        <w:rPr>
          <w:rFonts w:ascii="Times New Roman" w:hAnsi="Times New Roman" w:cs="Times New Roman"/>
        </w:rPr>
        <w:t>3</w:t>
      </w:r>
      <w:r w:rsidR="001F093B">
        <w:rPr>
          <w:rFonts w:ascii="Times New Roman" w:hAnsi="Times New Roman" w:cs="Times New Roman"/>
        </w:rPr>
        <w:t>)</w:t>
      </w:r>
      <w:r w:rsidRPr="007B4BD2">
        <w:rPr>
          <w:rFonts w:ascii="Times New Roman" w:hAnsi="Times New Roman" w:cs="Times New Roman"/>
        </w:rPr>
        <w:t xml:space="preserve">. </w:t>
      </w:r>
    </w:p>
    <w:p w:rsidR="00BE649E" w:rsidRPr="007B4BD2" w:rsidRDefault="00BE649E" w:rsidP="00BE649E">
      <w:pPr>
        <w:pStyle w:val="ListParagraph"/>
        <w:numPr>
          <w:ilvl w:val="0"/>
          <w:numId w:val="1"/>
        </w:numPr>
        <w:rPr>
          <w:rFonts w:ascii="Times New Roman" w:hAnsi="Times New Roman" w:cs="Times New Roman"/>
        </w:rPr>
      </w:pPr>
      <w:r w:rsidRPr="007B4BD2">
        <w:rPr>
          <w:rFonts w:ascii="Times New Roman" w:hAnsi="Times New Roman" w:cs="Times New Roman"/>
        </w:rPr>
        <w:t xml:space="preserve">We address Reviewer </w:t>
      </w:r>
      <w:r w:rsidR="00B76600" w:rsidRPr="007B4BD2">
        <w:rPr>
          <w:rFonts w:ascii="Times New Roman" w:hAnsi="Times New Roman" w:cs="Times New Roman"/>
        </w:rPr>
        <w:t>1</w:t>
      </w:r>
      <w:r w:rsidRPr="007B4BD2">
        <w:rPr>
          <w:rFonts w:ascii="Times New Roman" w:hAnsi="Times New Roman" w:cs="Times New Roman"/>
        </w:rPr>
        <w:t>’s question about why we chose the GSS years we did by noting that the panel component of the GSS was only around for these five waves</w:t>
      </w:r>
      <w:r w:rsidR="001F093B">
        <w:rPr>
          <w:rFonts w:ascii="Times New Roman" w:hAnsi="Times New Roman" w:cs="Times New Roman"/>
        </w:rPr>
        <w:t xml:space="preserve"> (</w:t>
      </w:r>
      <w:r w:rsidR="0037287A">
        <w:rPr>
          <w:rFonts w:ascii="Times New Roman" w:hAnsi="Times New Roman" w:cs="Times New Roman"/>
        </w:rPr>
        <w:t xml:space="preserve">p. </w:t>
      </w:r>
      <w:r w:rsidR="001F093B">
        <w:rPr>
          <w:rFonts w:ascii="Times New Roman" w:hAnsi="Times New Roman" w:cs="Times New Roman"/>
        </w:rPr>
        <w:t>1</w:t>
      </w:r>
      <w:r w:rsidR="00E863C7">
        <w:rPr>
          <w:rFonts w:ascii="Times New Roman" w:hAnsi="Times New Roman" w:cs="Times New Roman"/>
        </w:rPr>
        <w:t>4</w:t>
      </w:r>
      <w:r w:rsidR="001F093B">
        <w:rPr>
          <w:rFonts w:ascii="Times New Roman" w:hAnsi="Times New Roman" w:cs="Times New Roman"/>
        </w:rPr>
        <w:t>)</w:t>
      </w:r>
      <w:r w:rsidRPr="007B4BD2">
        <w:rPr>
          <w:rFonts w:ascii="Times New Roman" w:hAnsi="Times New Roman" w:cs="Times New Roman"/>
        </w:rPr>
        <w:t xml:space="preserve">. </w:t>
      </w:r>
    </w:p>
    <w:sectPr w:rsidR="00BE649E" w:rsidRPr="007B4BD2"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67038"/>
    <w:multiLevelType w:val="hybridMultilevel"/>
    <w:tmpl w:val="F3B0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CAC"/>
    <w:rsid w:val="000E79CF"/>
    <w:rsid w:val="001375D0"/>
    <w:rsid w:val="001F093B"/>
    <w:rsid w:val="00257F57"/>
    <w:rsid w:val="0037287A"/>
    <w:rsid w:val="00585CAC"/>
    <w:rsid w:val="007633FD"/>
    <w:rsid w:val="007B1F8D"/>
    <w:rsid w:val="007B4BD2"/>
    <w:rsid w:val="00866EEC"/>
    <w:rsid w:val="00A01EB0"/>
    <w:rsid w:val="00B6176E"/>
    <w:rsid w:val="00B71086"/>
    <w:rsid w:val="00B76600"/>
    <w:rsid w:val="00BE649E"/>
    <w:rsid w:val="00C02A5F"/>
    <w:rsid w:val="00C16A74"/>
    <w:rsid w:val="00D66ABD"/>
    <w:rsid w:val="00D804B0"/>
    <w:rsid w:val="00E00D4C"/>
    <w:rsid w:val="00E8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F2303-757A-874D-8EA5-FA030961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49E"/>
    <w:pPr>
      <w:ind w:left="720"/>
      <w:contextualSpacing/>
    </w:pPr>
  </w:style>
  <w:style w:type="paragraph" w:styleId="BalloonText">
    <w:name w:val="Balloon Text"/>
    <w:basedOn w:val="Normal"/>
    <w:link w:val="BalloonTextChar"/>
    <w:uiPriority w:val="99"/>
    <w:semiHidden/>
    <w:unhideWhenUsed/>
    <w:rsid w:val="00C16A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A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2019-12-08T14:25:00Z</dcterms:created>
  <dcterms:modified xsi:type="dcterms:W3CDTF">2019-12-10T20:24:00Z</dcterms:modified>
</cp:coreProperties>
</file>